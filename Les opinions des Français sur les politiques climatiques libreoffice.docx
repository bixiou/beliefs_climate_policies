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jc w:val="both"/>
        <w:rPr>
          <w:rFonts w:ascii="Tahoma" w:hAnsi="Tahoma" w:eastAsia="Tahoma" w:cs="Tahoma"/>
          <w:b/>
          <w:b/>
        </w:rPr>
      </w:pPr>
      <w:r>
        <w:rPr>
          <w:rFonts w:eastAsia="Tahoma" w:cs="Tahoma" w:ascii="Tahoma" w:hAnsi="Tahoma"/>
          <w:b/>
          <w:color w:val="0070C0"/>
        </w:rPr>
        <w:t>Titre :</w:t>
      </w:r>
      <w:r>
        <w:rPr>
          <w:rFonts w:eastAsia="Tahoma" w:cs="Tahoma" w:ascii="Tahoma" w:hAnsi="Tahoma"/>
          <w:b/>
        </w:rPr>
        <w:t xml:space="preserve"> Les opinions des Français sur les politiques climatiques</w:t>
      </w:r>
    </w:p>
    <w:p>
      <w:pPr>
        <w:pStyle w:val="Normal"/>
        <w:spacing w:lineRule="auto" w:line="240" w:before="240" w:after="0"/>
        <w:jc w:val="both"/>
        <w:rPr>
          <w:rFonts w:ascii="Tahoma" w:hAnsi="Tahoma" w:eastAsia="Tahoma" w:cs="Tahoma"/>
        </w:rPr>
      </w:pPr>
      <w:r>
        <w:rPr>
          <w:rFonts w:eastAsia="Tahoma" w:cs="Tahoma" w:ascii="Tahoma" w:hAnsi="Tahoma"/>
        </w:rPr>
        <w:t xml:space="preserve"> </w:t>
      </w:r>
    </w:p>
    <w:p>
      <w:pPr>
        <w:pStyle w:val="Normal"/>
        <w:spacing w:lineRule="auto" w:line="240" w:before="240" w:after="0"/>
        <w:jc w:val="both"/>
        <w:rPr>
          <w:rFonts w:ascii="Tahoma" w:hAnsi="Tahoma" w:eastAsia="Tahoma" w:cs="Tahoma"/>
          <w:i/>
          <w:i/>
        </w:rPr>
      </w:pPr>
      <w:r>
        <w:rPr>
          <w:rFonts w:eastAsia="Tahoma" w:cs="Tahoma" w:ascii="Tahoma" w:hAnsi="Tahoma"/>
          <w:i/>
          <w:color w:val="0070C0"/>
        </w:rPr>
        <w:t xml:space="preserve">Auteurs : </w:t>
      </w:r>
      <w:r>
        <w:rPr>
          <w:rFonts w:eastAsia="Tahoma" w:cs="Tahoma" w:ascii="Tahoma" w:hAnsi="Tahoma"/>
          <w:i/>
        </w:rPr>
        <w:t>Thomas Douenne et Adrien Fabre</w:t>
      </w:r>
    </w:p>
    <w:p>
      <w:pPr>
        <w:pStyle w:val="Normal"/>
        <w:spacing w:lineRule="auto" w:line="240" w:before="240" w:after="0"/>
        <w:jc w:val="both"/>
        <w:rPr>
          <w:rFonts w:ascii="Tahoma" w:hAnsi="Tahoma" w:eastAsia="Tahoma" w:cs="Tahoma"/>
        </w:rPr>
      </w:pPr>
      <w:r>
        <w:rPr>
          <w:rFonts w:eastAsia="Tahoma" w:cs="Tahoma" w:ascii="Tahoma" w:hAnsi="Tahoma"/>
        </w:rPr>
        <w:t xml:space="preserve"> </w:t>
      </w:r>
    </w:p>
    <w:p>
      <w:pPr>
        <w:pStyle w:val="Normal"/>
        <w:spacing w:lineRule="auto" w:line="240" w:before="240" w:after="0"/>
        <w:jc w:val="both"/>
        <w:rPr>
          <w:rFonts w:ascii="Tahoma" w:hAnsi="Tahoma" w:eastAsia="Tahoma" w:cs="Tahoma"/>
          <w:b/>
          <w:b/>
          <w:color w:val="0070C0"/>
        </w:rPr>
      </w:pPr>
      <w:r>
        <w:rPr>
          <w:rFonts w:eastAsia="Tahoma" w:cs="Tahoma" w:ascii="Tahoma" w:hAnsi="Tahoma"/>
          <w:b/>
          <w:color w:val="0070C0"/>
        </w:rPr>
        <w:t>Résumé</w:t>
      </w:r>
    </w:p>
    <w:p>
      <w:pPr>
        <w:pStyle w:val="Normal"/>
        <w:spacing w:lineRule="auto" w:line="240" w:before="240" w:after="240"/>
        <w:jc w:val="both"/>
        <w:rPr/>
      </w:pPr>
      <w:r>
        <w:rPr>
          <w:rFonts w:eastAsia="Tahoma" w:cs="Tahoma" w:ascii="Tahoma" w:hAnsi="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redistribuées uniformément à chaque adulte, de façon à rendre la mesure progressive. Cela s’explique par une grande méfiance vis-à-vis d’une telle mesure : la plupart des gens pensent qu’elle nuirait à leur pouvoir d’achat, aux plus modestes, et qu’elle serait inefficace </w:t>
      </w:r>
      <w:del w:id="0" w:author="Unknown Author" w:date="2019-10-24T23:10:54Z">
        <w:r>
          <w:rPr>
            <w:rFonts w:eastAsia="Tahoma" w:cs="Tahoma" w:ascii="Tahoma" w:hAnsi="Tahoma"/>
          </w:rPr>
          <w:delText>environnementalement</w:delText>
        </w:r>
      </w:del>
      <w:ins w:id="1" w:author="Unknown Author" w:date="2019-10-24T23:10:54Z">
        <w:r>
          <w:rPr>
            <w:rFonts w:eastAsia="Tahoma" w:cs="Tahoma" w:ascii="Tahoma" w:hAnsi="Tahoma"/>
          </w:rPr>
          <w:t>écologiquement</w:t>
        </w:r>
      </w:ins>
      <w:r>
        <w:rPr>
          <w:rFonts w:eastAsia="Tahoma" w:cs="Tahoma" w:ascii="Tahoma" w:hAnsi="Tahoma"/>
        </w:rPr>
        <w:t xml:space="preserve">.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pPr>
        <w:pStyle w:val="Normal"/>
        <w:spacing w:lineRule="auto" w:line="240" w:before="240" w:after="240"/>
        <w:ind w:left="360" w:hanging="0"/>
        <w:jc w:val="both"/>
        <w:rPr>
          <w:rFonts w:ascii="Times New Roman" w:hAnsi="Times New Roman" w:eastAsia="Times New Roman" w:cs="Times New Roman"/>
          <w:sz w:val="14"/>
          <w:szCs w:val="14"/>
        </w:rPr>
      </w:pPr>
      <w:r>
        <w:rPr>
          <w:rFonts w:eastAsia="Tahoma" w:cs="Tahoma" w:ascii="Tahoma" w:hAnsi="Tahoma"/>
        </w:rPr>
        <w:t>·</w:t>
      </w:r>
      <w:r>
        <w:rPr>
          <w:rFonts w:eastAsia="Times New Roman" w:cs="Times New Roman" w:ascii="Times New Roman" w:hAnsi="Times New Roman"/>
          <w:sz w:val="14"/>
          <w:szCs w:val="14"/>
        </w:rPr>
        <w:t xml:space="preserve">    </w:t>
      </w:r>
      <w:r>
        <w:rPr>
          <w:rFonts w:eastAsia="Tahoma" w:cs="Tahoma" w:ascii="Tahoma" w:hAnsi="Tahoma"/>
        </w:rPr>
        <w:t>Suite au mouvement des Gilets jaunes, les Français sont méfiants à l’égard de toute forme de taxe carbone : ils rejettent massivement une taxe conçue comme progressive car ils pensent qu’elle nuirait à leur pouvoir d’achat et aux plus modestes.</w:t>
      </w:r>
    </w:p>
    <w:p>
      <w:pPr>
        <w:pStyle w:val="Normal"/>
        <w:spacing w:lineRule="auto" w:line="240" w:before="240" w:after="240"/>
        <w:ind w:left="360" w:hanging="0"/>
        <w:jc w:val="both"/>
        <w:rPr/>
      </w:pPr>
      <w:r>
        <w:rPr>
          <w:rFonts w:eastAsia="Tahoma" w:cs="Tahoma" w:ascii="Tahoma" w:hAnsi="Tahoma"/>
        </w:rPr>
        <w:t>·</w:t>
      </w:r>
      <w:r>
        <w:rPr>
          <w:rFonts w:eastAsia="Times New Roman" w:cs="Times New Roman" w:ascii="Times New Roman" w:hAnsi="Times New Roman"/>
          <w:sz w:val="14"/>
          <w:szCs w:val="14"/>
        </w:rPr>
        <w:t xml:space="preserve"> </w:t>
        <w:tab/>
      </w:r>
      <w:r>
        <w:rPr>
          <w:rFonts w:eastAsia="Tahoma" w:cs="Tahoma" w:ascii="Tahoma" w:hAnsi="Tahoma"/>
        </w:rPr>
        <w:t>De nouvelles informations ne convainquent qu’un petit nombre de répondant</w:t>
      </w:r>
      <w:ins w:id="2" w:author="Unknown Author" w:date="2019-10-24T23:11:21Z">
        <w:r>
          <w:rPr>
            <w:rFonts w:eastAsia="Tahoma" w:cs="Tahoma" w:ascii="Tahoma" w:hAnsi="Tahoma"/>
          </w:rPr>
          <w:t>s</w:t>
        </w:r>
      </w:ins>
      <w:r>
        <w:rPr>
          <w:rFonts w:eastAsia="Tahoma" w:cs="Tahoma" w:ascii="Tahoma" w:hAnsi="Tahoma"/>
        </w:rPr>
        <w:t xml:space="preserve">, mais ce </w:t>
      </w:r>
      <w:del w:id="3" w:author="Unknown Author" w:date="2019-10-24T23:11:26Z">
        <w:r>
          <w:rPr>
            <w:rFonts w:eastAsia="Tahoma" w:cs="Tahoma" w:ascii="Tahoma" w:hAnsi="Tahoma"/>
          </w:rPr>
          <w:delText>léger effet</w:delText>
        </w:r>
      </w:del>
      <w:ins w:id="4" w:author="Unknown Author" w:date="2019-10-24T23:11:26Z">
        <w:r>
          <w:rPr>
            <w:rFonts w:eastAsia="Tahoma" w:cs="Tahoma" w:ascii="Tahoma" w:hAnsi="Tahoma"/>
          </w:rPr>
          <w:t>lien causal</w:t>
        </w:r>
      </w:ins>
      <w:r>
        <w:rPr>
          <w:rFonts w:eastAsia="Tahoma" w:cs="Tahoma" w:ascii="Tahoma" w:hAnsi="Tahoma"/>
        </w:rPr>
        <w:t xml:space="preserve"> nous permet malgré tout de déduire que le rejet de la taxe est presque entièrement dû aux perceptions inexactes quant à ses effets. </w:t>
      </w:r>
    </w:p>
    <w:p>
      <w:pPr>
        <w:pStyle w:val="Normal"/>
        <w:spacing w:lineRule="auto" w:line="240" w:before="240" w:after="240"/>
        <w:ind w:left="360" w:hanging="0"/>
        <w:jc w:val="both"/>
        <w:rPr/>
      </w:pPr>
      <w:r>
        <w:rPr>
          <w:rFonts w:eastAsia="Tahoma" w:cs="Tahoma" w:ascii="Tahoma" w:hAnsi="Tahoma"/>
        </w:rPr>
        <w:t>·</w:t>
      </w:r>
      <w:r>
        <w:rPr>
          <w:rFonts w:eastAsia="Times New Roman" w:cs="Times New Roman" w:ascii="Times New Roman" w:hAnsi="Times New Roman"/>
          <w:sz w:val="14"/>
          <w:szCs w:val="14"/>
        </w:rPr>
        <w:t xml:space="preserve">   </w:t>
      </w:r>
      <w:r>
        <w:rPr>
          <w:rFonts w:eastAsia="Tahoma" w:cs="Tahoma" w:ascii="Tahoma" w:hAnsi="Tahoma"/>
        </w:rPr>
        <w:t xml:space="preserve">Les Français sont conscients et inquiets du changement climatique, et prêts à changer de mode de vie si cela participe d’un effort collectif. Une majorité soutient plusieurs politiques climatiques, par exemple en faveur de l’isolation des bâtiments. </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Introduction</w:t>
      </w:r>
    </w:p>
    <w:p>
      <w:pPr>
        <w:pStyle w:val="Normal"/>
        <w:spacing w:lineRule="auto" w:line="240" w:before="240" w:after="240"/>
        <w:jc w:val="both"/>
        <w:rPr/>
      </w:pPr>
      <w:r>
        <w:rPr>
          <w:rFonts w:eastAsia="Tahoma" w:cs="Tahoma" w:ascii="Tahoma" w:hAnsi="Tahoma"/>
        </w:rPr>
        <w:t>Le 17 novembre 2018, un appel à protester contre la hausse du prix des carburants lançait le premier acte du mouvement des Gilets jaunes. En cause</w:t>
      </w:r>
      <w:ins w:id="5" w:author="Unknown Author" w:date="2019-10-24T23:11:37Z">
        <w:r>
          <w:rPr>
            <w:rFonts w:eastAsia="Tahoma" w:cs="Tahoma" w:ascii="Tahoma" w:hAnsi="Tahoma"/>
          </w:rPr>
          <w:t> :</w:t>
        </w:r>
      </w:ins>
      <w:del w:id="6" w:author="Unknown Author" w:date="2019-10-24T23:11:37Z">
        <w:r>
          <w:rPr>
            <w:rFonts w:eastAsia="Tahoma" w:cs="Tahoma" w:ascii="Tahoma" w:hAnsi="Tahoma"/>
          </w:rPr>
          <w:delText>,</w:delText>
        </w:r>
      </w:del>
      <w:r>
        <w:rPr>
          <w:rFonts w:eastAsia="Tahoma" w:cs="Tahoma" w:ascii="Tahoma" w:hAnsi="Tahoma"/>
        </w:rPr>
        <w:t xml:space="preserve"> </w:t>
      </w:r>
      <w:del w:id="7" w:author="Unknown Author" w:date="2019-10-24T23:11:35Z">
        <w:r>
          <w:rPr>
            <w:rFonts w:eastAsia="Tahoma" w:cs="Tahoma" w:ascii="Tahoma" w:hAnsi="Tahoma"/>
          </w:rPr>
          <w:delText xml:space="preserve">les taxes croissantes sur les carburants, et notamment </w:delText>
        </w:r>
      </w:del>
      <w:r>
        <w:rPr>
          <w:rFonts w:eastAsia="Tahoma" w:cs="Tahoma" w:ascii="Tahoma" w:hAnsi="Tahoma"/>
        </w:rPr>
        <w:t>la taxe carbone</w:t>
      </w:r>
      <w:ins w:id="8" w:author="Unknown Author" w:date="2019-10-24T23:11:40Z">
        <w:r>
          <w:rPr>
            <w:rFonts w:eastAsia="Tahoma" w:cs="Tahoma" w:ascii="Tahoma" w:hAnsi="Tahoma"/>
          </w:rPr>
          <w:t xml:space="preserve">, </w:t>
        </w:r>
      </w:ins>
      <w:ins w:id="9" w:author="Unknown Author" w:date="2019-10-24T23:12:00Z">
        <w:r>
          <w:rPr>
            <w:rFonts w:eastAsia="Tahoma" w:cs="Tahoma" w:ascii="Tahoma" w:hAnsi="Tahoma"/>
          </w:rPr>
          <w:t>ou plus exactement la Contribution Climat-Énergie,</w:t>
        </w:r>
      </w:ins>
      <w:r>
        <w:rPr>
          <w:rFonts w:eastAsia="Tahoma" w:cs="Tahoma" w:ascii="Tahoma" w:hAnsi="Tahoma"/>
        </w:rPr>
        <w:t xml:space="preserve"> dont les augmentations récentes ainsi que les nouvelles hausses prévues dès le mois de janvier ont affaibli le pouvoir d’achat des Français. Introduite en 2014 à hauteur de 7€ par tonne de CO</w:t>
      </w:r>
      <w:r>
        <w:rPr>
          <w:rFonts w:eastAsia="Tahoma" w:cs="Tahoma" w:ascii="Tahoma" w:hAnsi="Tahoma"/>
          <w:vertAlign w:val="subscript"/>
          <w:rPrChange w:id="0" w:author="Unknown Author" w:date="2019-10-24T23:12:06Z"/>
        </w:rPr>
        <w:t>2</w:t>
      </w:r>
      <w:r>
        <w:rPr>
          <w:rFonts w:eastAsia="Tahoma" w:cs="Tahoma" w:ascii="Tahoma" w:hAnsi="Tahoma"/>
        </w:rPr>
        <w:t xml:space="preserve"> (€/tCO</w:t>
      </w:r>
      <w:r>
        <w:rPr>
          <w:rFonts w:eastAsia="Tahoma" w:cs="Tahoma" w:ascii="Tahoma" w:hAnsi="Tahoma"/>
          <w:vertAlign w:val="subscript"/>
          <w:rPrChange w:id="0" w:author="Unknown Author" w:date="2019-10-24T23:12:31Z"/>
        </w:rPr>
        <w:t>2</w:t>
      </w:r>
      <w:r>
        <w:rPr>
          <w:rFonts w:eastAsia="Tahoma" w:cs="Tahoma" w:ascii="Tahoma" w:hAnsi="Tahoma"/>
        </w:rPr>
        <w:t>), cette taxe avait atteint 44,6€/tCO</w:t>
      </w:r>
      <w:r>
        <w:rPr>
          <w:rFonts w:eastAsia="Tahoma" w:cs="Tahoma" w:ascii="Tahoma" w:hAnsi="Tahoma"/>
          <w:vertAlign w:val="subscript"/>
          <w:rPrChange w:id="0" w:author="Unknown Author" w:date="2019-10-24T23:12:35Z"/>
        </w:rPr>
        <w:t>2</w:t>
      </w:r>
      <w:r>
        <w:rPr>
          <w:rFonts w:eastAsia="Tahoma" w:cs="Tahoma" w:ascii="Tahoma" w:hAnsi="Tahoma"/>
        </w:rPr>
        <w:t xml:space="preserve"> en 2018 et devait être portée à 86,2€/tCO</w:t>
      </w:r>
      <w:r>
        <w:rPr>
          <w:rFonts w:eastAsia="Tahoma" w:cs="Tahoma" w:ascii="Tahoma" w:hAnsi="Tahoma"/>
          <w:vertAlign w:val="subscript"/>
          <w:rPrChange w:id="0" w:author="Unknown Author" w:date="2019-10-24T23:12:35Z"/>
        </w:rPr>
        <w:t>2</w:t>
      </w:r>
      <w:r>
        <w:rPr>
          <w:rFonts w:eastAsia="Tahoma" w:cs="Tahoma" w:ascii="Tahoma" w:hAnsi="Tahoma"/>
        </w:rPr>
        <w:t xml:space="preserve"> en 2022, puis au-delà dans un futur proche. Devant le large soutien des Français aux revendications du mouvement, le gouvernement </w:t>
      </w:r>
      <w:ins w:id="14" w:author="Unknown Author" w:date="2019-10-24T23:13:15Z">
        <w:r>
          <w:rPr>
            <w:rFonts w:eastAsia="Tahoma" w:cs="Tahoma" w:ascii="Tahoma" w:hAnsi="Tahoma"/>
          </w:rPr>
          <w:t>acta fin 2018</w:t>
        </w:r>
      </w:ins>
      <w:del w:id="15" w:author="Unknown Author" w:date="2019-10-24T23:13:13Z">
        <w:r>
          <w:rPr>
            <w:rFonts w:eastAsia="Tahoma" w:cs="Tahoma" w:ascii="Tahoma" w:hAnsi="Tahoma"/>
          </w:rPr>
          <w:delText>revint sur cette trajectoire. Alors que la taxe carbone devait constituer l’instrument principal de la politique climatique Française,</w:delText>
        </w:r>
      </w:del>
      <w:r>
        <w:rPr>
          <w:rFonts w:eastAsia="Tahoma" w:cs="Tahoma" w:ascii="Tahoma" w:hAnsi="Tahoma"/>
        </w:rPr>
        <w:t xml:space="preserve"> le gel de la taxe à son niveau </w:t>
      </w:r>
      <w:ins w:id="16" w:author="Unknown Author" w:date="2019-10-24T23:13:30Z">
        <w:r>
          <w:rPr>
            <w:rFonts w:eastAsia="Tahoma" w:cs="Tahoma" w:ascii="Tahoma" w:hAnsi="Tahoma"/>
          </w:rPr>
          <w:t>du début de l’année</w:t>
        </w:r>
      </w:ins>
      <w:del w:id="17" w:author="Unknown Author" w:date="2019-10-24T23:13:30Z">
        <w:r>
          <w:rPr>
            <w:rFonts w:eastAsia="Tahoma" w:cs="Tahoma" w:ascii="Tahoma" w:hAnsi="Tahoma"/>
          </w:rPr>
          <w:delText>de 2018 fut acté fin 2018</w:delText>
        </w:r>
      </w:del>
      <w:r>
        <w:rPr>
          <w:rFonts w:eastAsia="Tahoma" w:cs="Tahoma" w:ascii="Tahoma" w:hAnsi="Tahoma"/>
        </w:rPr>
        <w:t>.</w:t>
      </w:r>
    </w:p>
    <w:p>
      <w:pPr>
        <w:pStyle w:val="Normal"/>
        <w:spacing w:lineRule="auto" w:line="240" w:before="240" w:after="240"/>
        <w:jc w:val="both"/>
        <w:rPr>
          <w:rFonts w:ascii="Tahoma" w:hAnsi="Tahoma" w:eastAsia="Tahoma" w:cs="Tahoma"/>
        </w:rPr>
      </w:pPr>
      <w:r>
        <w:rPr>
          <w:rFonts w:eastAsia="Tahoma" w:cs="Tahoma" w:ascii="Tahoma" w:hAnsi="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eastAsia="Calibri" w:cs="Calibri" w:ascii="Calibri" w:hAnsi="Calibri"/>
          <w:color w:val="00000A"/>
        </w:rPr>
        <w:t>[1]</w:t>
      </w:r>
      <w:r>
        <w:rPr>
          <w:rFonts w:eastAsia="Tahoma" w:cs="Tahoma" w:ascii="Tahoma" w:hAnsi="Tahoma"/>
        </w:rPr>
        <w:t>, les réformes intervenues depuis 2018 avaient largement profité aux ménages les plus riches, renforçant l’injustice ressentie par un grand nombre de Français.</w:t>
      </w:r>
    </w:p>
    <w:p>
      <w:pPr>
        <w:pStyle w:val="Normal"/>
        <w:spacing w:lineRule="auto" w:line="240" w:before="240" w:after="240"/>
        <w:jc w:val="both"/>
        <w:rPr>
          <w:rFonts w:ascii="Tahoma" w:hAnsi="Tahoma" w:eastAsia="Tahoma" w:cs="Tahoma"/>
        </w:rPr>
      </w:pPr>
      <w:r>
        <w:rPr>
          <w:rFonts w:eastAsia="Tahoma" w:cs="Tahoma" w:ascii="Tahoma" w:hAnsi="Tahoma"/>
        </w:rPr>
        <w:t>Cette suite d’événements intervenant dans un contexte particulier soulève deux questions. Premièrement, on peut se demander si le fort rejet auquel a fait face la taxe carbone peut s’expliquer par un défaut de conception : en d’autres termes, si une taxe carbone plus équitable susciterait une plus grande approbation. Deuxièmement, au-delà de la taxe carbone, il convient de se demander quelles sont les perceptions des Français vis-à-vis du changement climatique, et quelles politiques ils seraient prêts à soutenir pour amorcer la transition énergétique et écologique.</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Méthodologie : une enquête sur 3000 Français</w:t>
      </w:r>
    </w:p>
    <w:p>
      <w:pPr>
        <w:pStyle w:val="Normal"/>
        <w:spacing w:lineRule="auto" w:line="240" w:before="240" w:after="240"/>
        <w:jc w:val="both"/>
        <w:rPr/>
      </w:pPr>
      <w:r>
        <w:rPr>
          <w:rFonts w:eastAsia="Tahoma" w:cs="Tahoma" w:ascii="Tahoma" w:hAnsi="Tahoma"/>
        </w:rPr>
        <w:t>Cette note rapporte les résultats de deux études visant chacune à répondre aux questions précédentes. Ces travaux en anglais (Douenne &amp; Fabre, 2019 a, b) ont été réalisé à partir d’un sondage</w:t>
      </w:r>
      <w:r>
        <w:rPr>
          <w:rFonts w:eastAsia="Calibri" w:cs="Calibri" w:ascii="Calibri" w:hAnsi="Calibri"/>
          <w:color w:val="00000A"/>
        </w:rPr>
        <w:t>[2]</w:t>
      </w:r>
      <w:r>
        <w:rPr>
          <w:rFonts w:eastAsia="Tahoma" w:cs="Tahoma" w:ascii="Tahoma" w:hAnsi="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w:t>
      </w:r>
      <w:del w:id="18" w:author="Unknown Author" w:date="2019-10-24T23:14:35Z">
        <w:r>
          <w:rPr>
            <w:rFonts w:eastAsia="Tahoma" w:cs="Tahoma" w:ascii="Tahoma" w:hAnsi="Tahoma"/>
          </w:rPr>
          <w:delText>politique</w:delText>
        </w:r>
      </w:del>
      <w:ins w:id="19" w:author="Unknown Author" w:date="2019-10-24T23:14:35Z">
        <w:r>
          <w:rPr>
            <w:rFonts w:eastAsia="Tahoma" w:cs="Tahoma" w:ascii="Tahoma" w:hAnsi="Tahoma"/>
          </w:rPr>
          <w:t>sur l’échelle gauche-droite</w:t>
        </w:r>
      </w:ins>
      <w:r>
        <w:rPr>
          <w:rFonts w:eastAsia="Tahoma" w:cs="Tahoma" w:ascii="Tahoma" w:hAnsi="Tahoma"/>
        </w:rPr>
        <w:t xml:space="preserve"> et relativement aux Gilets jaunes.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Le changement climatique : les Français conscients de la menace, mais peu informés sur le phénomène</w:t>
      </w:r>
    </w:p>
    <w:p>
      <w:pPr>
        <w:pStyle w:val="Normal"/>
        <w:spacing w:lineRule="auto" w:line="240" w:before="240" w:after="240"/>
        <w:jc w:val="both"/>
        <w:rPr/>
      </w:pPr>
      <w:r>
        <w:rPr>
          <w:rFonts w:eastAsia="Tahoma" w:cs="Tahoma" w:ascii="Tahoma" w:hAnsi="Tahoma"/>
        </w:rPr>
        <w:t>Les Français partagent largement la connaissance du caractère anthropique du changement climatique (72%), et la part qui ne croit pas à son existence est marginale (4%), comme le montre la Figure 1. En même temps, leurs connaissances de la science climatique sont limitées. Même si 77% cochent correctement « CO</w:t>
      </w:r>
      <w:r>
        <w:rPr>
          <w:rFonts w:eastAsia="Tahoma" w:cs="Tahoma" w:ascii="Tahoma" w:hAnsi="Tahoma"/>
          <w:vertAlign w:val="subscript"/>
        </w:rPr>
        <w:t>2</w:t>
      </w:r>
      <w:r>
        <w:rPr>
          <w:rFonts w:eastAsia="Tahoma" w:cs="Tahoma" w:ascii="Tahoma" w:hAnsi="Tahoma"/>
        </w:rPr>
        <w:t> » comme un gaz à effet de serre, presqu</w:t>
      </w:r>
      <w:del w:id="20" w:author="Unknown Author" w:date="2019-10-24T23:14:48Z">
        <w:r>
          <w:rPr>
            <w:rFonts w:eastAsia="Tahoma" w:cs="Tahoma" w:ascii="Tahoma" w:hAnsi="Tahoma"/>
          </w:rPr>
          <w:delText>’</w:delText>
        </w:r>
      </w:del>
      <w:ins w:id="21" w:author="Unknown Author" w:date="2019-10-24T23:14:49Z">
        <w:r>
          <w:rPr>
            <w:rFonts w:eastAsia="Tahoma" w:cs="Tahoma" w:ascii="Tahoma" w:hAnsi="Tahoma"/>
          </w:rPr>
          <w:t xml:space="preserve">e </w:t>
        </w:r>
      </w:ins>
      <w:r>
        <w:rPr>
          <w:rFonts w:eastAsia="Tahoma" w:cs="Tahoma" w:ascii="Tahoma" w:hAnsi="Tahoma"/>
        </w:rPr>
        <w:t>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eastAsia="Tahoma" w:cs="Tahoma" w:ascii="Tahoma" w:hAnsi="Tahoma"/>
          <w:vertAlign w:val="subscript"/>
        </w:rPr>
        <w:t>2</w:t>
      </w:r>
      <w:r>
        <w:rPr>
          <w:rFonts w:eastAsia="Tahoma" w:cs="Tahoma" w:ascii="Tahoma" w:hAnsi="Tahoma"/>
        </w:rPr>
        <w:t xml:space="preserve"> par an, on leur demande à combien elle devrait être ramenée en 2050 pour espérer contenir le changement climatique à +2°C en 2100, seuls 17% sélectionnent une réponse correcte : 0, 1 ou 2, tandis que 59% répondent 5 ou plus (Figure 2).</w:t>
      </w:r>
    </w:p>
    <w:p>
      <w:pPr>
        <w:pStyle w:val="Normal"/>
        <w:spacing w:lineRule="auto" w:line="240" w:before="240" w:after="240"/>
        <w:jc w:val="both"/>
        <w:rPr/>
      </w:pPr>
      <w:r>
        <w:rPr/>
        <mc:AlternateContent>
          <mc:Choice Requires="wps">
            <w:drawing>
              <wp:inline distT="0" distB="0" distL="0" distR="0" wp14:anchorId="04549A59">
                <wp:extent cx="2944495" cy="689610"/>
                <wp:effectExtent l="0" t="0" r="0" b="0"/>
                <wp:docPr id="1" name=""/>
                <a:graphic xmlns:a="http://schemas.openxmlformats.org/drawingml/2006/main">
                  <a:graphicData uri="http://schemas.microsoft.com/office/word/2010/wordprocessingShape">
                    <wps:wsp>
                      <wps:cNvSpPr/>
                      <wps:spPr>
                        <a:xfrm>
                          <a:off x="0" y="0"/>
                          <a:ext cx="2943720" cy="6890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942590" cy="445135"/>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2"/>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wps:txbx>
                      <wps:bodyPr lIns="0" rIns="0" tIns="0" bIns="0">
                        <a:noAutofit/>
                      </wps:bodyPr>
                    </wps:wsp>
                  </a:graphicData>
                </a:graphic>
              </wp:inline>
            </w:drawing>
          </mc:Choice>
          <mc:Fallback>
            <w:pict>
              <v:rect id="shape_0" stroked="f" style="position:absolute;margin-left:0pt;margin-top:-54.3pt;width:231.75pt;height:54.2pt;mso-position-vertical:top" wp14:anchorId="04549A59">
                <w10:wrap type="square"/>
                <v:fill o:detectmouseclick="t" on="false"/>
                <v:stroke color="#3465a4" joinstyle="round" endcap="flat"/>
                <v:textbox>
                  <w:txbxContent>
                    <w:p>
                      <w:pPr>
                        <w:pStyle w:val="Figure"/>
                        <w:spacing w:before="120" w:after="120"/>
                        <w:rPr/>
                      </w:pPr>
                      <w:r>
                        <w:rPr/>
                        <w:drawing>
                          <wp:inline distT="0" distB="0" distL="0" distR="0">
                            <wp:extent cx="2942590" cy="44513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2"/>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000000"/>
                          <w:sz w:val="16"/>
                          <w:szCs w:val="16"/>
                        </w:rPr>
                        <w:t>: Cause du changement climatique.</w:t>
                      </w:r>
                    </w:p>
                  </w:txbxContent>
                </v:textbox>
              </v:rect>
            </w:pict>
          </mc:Fallback>
        </mc:AlternateContent>
      </w:r>
    </w:p>
    <w:p>
      <w:pPr>
        <w:pStyle w:val="Normal"/>
        <w:spacing w:lineRule="auto" w:line="240" w:before="240" w:after="240"/>
        <w:ind w:right="7" w:hanging="0"/>
        <w:jc w:val="both"/>
        <w:rPr/>
      </w:pPr>
      <w:r>
        <w:rPr/>
        <mc:AlternateContent>
          <mc:Choice Requires="wps">
            <w:drawing>
              <wp:inline distT="0" distB="0" distL="0" distR="0" wp14:anchorId="1446B82A">
                <wp:extent cx="2941320" cy="617220"/>
                <wp:effectExtent l="0" t="0" r="0" b="0"/>
                <wp:docPr id="5" name=""/>
                <a:graphic xmlns:a="http://schemas.openxmlformats.org/drawingml/2006/main">
                  <a:graphicData uri="http://schemas.microsoft.com/office/word/2010/wordprocessingShape">
                    <wps:wsp>
                      <wps:cNvSpPr/>
                      <wps:spPr>
                        <a:xfrm>
                          <a:off x="0" y="0"/>
                          <a:ext cx="2940840" cy="616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939415" cy="36576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3"/>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Pr>
                                <w:color w:val="000000"/>
                                <w:sz w:val="16"/>
                                <w:szCs w:val="16"/>
                                <w:vertAlign w:val="subscript"/>
                                <w:rPrChange w:id="0" w:author="Unknown Author" w:date="2019-10-24T23:12:48Z"/>
                              </w:rPr>
                              <w:t>2</w:t>
                            </w:r>
                            <w:r>
                              <w:rPr>
                                <w:color w:val="000000"/>
                                <w:sz w:val="16"/>
                                <w:szCs w:val="16"/>
                              </w:rPr>
                              <w:t>eq/an p.c.).</w:t>
                            </w:r>
                          </w:p>
                        </w:txbxContent>
                      </wps:txbx>
                      <wps:bodyPr lIns="0" rIns="0" tIns="0" bIns="0">
                        <a:noAutofit/>
                      </wps:bodyPr>
                    </wps:wsp>
                  </a:graphicData>
                </a:graphic>
              </wp:inline>
            </w:drawing>
          </mc:Choice>
          <mc:Fallback>
            <w:pict>
              <v:rect id="shape_0" stroked="f" style="position:absolute;margin-left:0pt;margin-top:-48.6pt;width:231.5pt;height:48.5pt;mso-position-vertical:top" wp14:anchorId="1446B82A">
                <w10:wrap type="square"/>
                <v:fill o:detectmouseclick="t" on="false"/>
                <v:stroke color="#3465a4" joinstyle="round" endcap="flat"/>
                <v:textbox>
                  <w:txbxContent>
                    <w:p>
                      <w:pPr>
                        <w:pStyle w:val="Figure"/>
                        <w:spacing w:before="120" w:after="120"/>
                        <w:rPr/>
                      </w:pPr>
                      <w:r>
                        <w:rPr/>
                        <w:drawing>
                          <wp:inline distT="0" distB="0" distL="0" distR="0">
                            <wp:extent cx="2939415" cy="36576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3"/>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color w:val="000000"/>
                          <w:sz w:val="16"/>
                          <w:szCs w:val="16"/>
                        </w:rPr>
                        <w:t>: Émissions compatible avec +2°C (tCO</w:t>
                      </w:r>
                      <w:r>
                        <w:rPr>
                          <w:color w:val="000000"/>
                          <w:sz w:val="16"/>
                          <w:szCs w:val="16"/>
                          <w:vertAlign w:val="subscript"/>
                          <w:rPrChange w:id="0" w:author="Unknown Author" w:date="2019-10-24T23:12:48Z"/>
                        </w:rPr>
                        <w:t>2</w:t>
                      </w:r>
                      <w:r>
                        <w:rPr>
                          <w:color w:val="000000"/>
                          <w:sz w:val="16"/>
                          <w:szCs w:val="16"/>
                        </w:rPr>
                        <w:t>eq/an p.c.).</w:t>
                      </w:r>
                    </w:p>
                  </w:txbxContent>
                </v:textbox>
              </v:rect>
            </w:pict>
          </mc:Fallback>
        </mc:AlternateContent>
      </w:r>
      <w:r>
        <w:rPr/>
        <mc:AlternateContent>
          <mc:Choice Requires="wps">
            <w:drawing>
              <wp:inline distT="0" distB="0" distL="0" distR="0" wp14:anchorId="2F971423">
                <wp:extent cx="2941320" cy="695960"/>
                <wp:effectExtent l="0" t="0" r="0" b="0"/>
                <wp:docPr id="9" name=""/>
                <a:graphic xmlns:a="http://schemas.openxmlformats.org/drawingml/2006/main">
                  <a:graphicData uri="http://schemas.microsoft.com/office/word/2010/wordprocessingShape">
                    <wps:wsp>
                      <wps:cNvSpPr/>
                      <wps:spPr>
                        <a:xfrm>
                          <a:off x="0" y="0"/>
                          <a:ext cx="2940840" cy="6951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939415" cy="410845"/>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4"/>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wps:txbx>
                      <wps:bodyPr lIns="0" rIns="0" tIns="0" bIns="0">
                        <a:noAutofit/>
                      </wps:bodyPr>
                    </wps:wsp>
                  </a:graphicData>
                </a:graphic>
              </wp:inline>
            </w:drawing>
          </mc:Choice>
          <mc:Fallback>
            <w:pict>
              <v:rect id="shape_0" stroked="f" style="position:absolute;margin-left:0pt;margin-top:-54.8pt;width:231.5pt;height:54.7pt;mso-position-vertical:top" wp14:anchorId="2F971423">
                <w10:wrap type="square"/>
                <v:fill o:detectmouseclick="t" on="false"/>
                <v:stroke color="#3465a4" joinstyle="round" endcap="flat"/>
                <v:textbox>
                  <w:txbxContent>
                    <w:p>
                      <w:pPr>
                        <w:pStyle w:val="Figure"/>
                        <w:spacing w:before="120" w:after="120"/>
                        <w:rPr/>
                      </w:pPr>
                      <w:r>
                        <w:rPr/>
                        <w:drawing>
                          <wp:inline distT="0" distB="0" distL="0" distR="0">
                            <wp:extent cx="2939415" cy="41084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4"/>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000000"/>
                          <w:sz w:val="16"/>
                          <w:szCs w:val="16"/>
                        </w:rPr>
                        <w:t>: Effets du changement climatique.</w:t>
                      </w:r>
                    </w:p>
                  </w:txbxContent>
                </v:textbox>
              </v:rect>
            </w:pict>
          </mc:Fallback>
        </mc:AlternateContent>
      </w:r>
    </w:p>
    <w:p>
      <w:pPr>
        <w:pStyle w:val="Normal"/>
        <w:spacing w:lineRule="auto" w:line="240" w:before="240" w:after="240"/>
        <w:jc w:val="both"/>
        <w:rPr/>
      </w:pPr>
      <w:r>
        <w:rPr>
          <w:rFonts w:eastAsia="Tahoma" w:cs="Tahoma" w:ascii="Tahoma" w:hAnsi="Tahoma"/>
        </w:rPr>
        <w:t xml:space="preserve">Même sans bien connaître le fonctionnement du changement climatique, les Français sont inquiets quant à ses conséquences si rien n’est fait pour l’empêcher : 19% voient ses </w:t>
      </w:r>
      <w:del w:id="24" w:author="Unknown Author" w:date="2019-10-24T23:14:56Z">
        <w:r>
          <w:rPr>
            <w:rFonts w:eastAsia="Tahoma" w:cs="Tahoma" w:ascii="Tahoma" w:hAnsi="Tahoma"/>
          </w:rPr>
          <w:delText>impacts</w:delText>
        </w:r>
      </w:del>
      <w:ins w:id="25" w:author="Unknown Author" w:date="2019-10-24T23:14:56Z">
        <w:r>
          <w:rPr>
            <w:rFonts w:eastAsia="Tahoma" w:cs="Tahoma" w:ascii="Tahoma" w:hAnsi="Tahoma"/>
          </w:rPr>
          <w:t>effets</w:t>
        </w:r>
      </w:ins>
      <w:r>
        <w:rPr>
          <w:rFonts w:eastAsia="Tahoma" w:cs="Tahoma" w:ascii="Tahoma" w:hAnsi="Tahoma"/>
        </w:rPr>
        <w:t xml:space="preserve"> comme «</w:t>
      </w:r>
      <w:bookmarkStart w:id="0" w:name="__DdeLink__298_3605133747"/>
      <w:bookmarkEnd w:id="0"/>
      <w:r>
        <w:rPr>
          <w:rFonts w:eastAsia="Tahoma" w:cs="Tahoma" w:ascii="Tahoma" w:hAnsi="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pPr>
        <w:pStyle w:val="Normal"/>
        <w:spacing w:lineRule="auto" w:line="240" w:before="240" w:after="240"/>
        <w:jc w:val="both"/>
        <w:rPr/>
      </w:pPr>
      <w:r>
        <w:rPr/>
      </w:r>
    </w:p>
    <w:p>
      <w:pPr>
        <w:sectPr>
          <w:headerReference w:type="default" r:id="rId5"/>
          <w:type w:val="nextPage"/>
          <w:pgSz w:w="11906" w:h="16838"/>
          <w:pgMar w:left="1133" w:right="1132" w:header="720" w:top="1440" w:footer="0" w:bottom="1440" w:gutter="0"/>
          <w:pgNumType w:fmt="decimal"/>
          <w:cols w:num="2" w:space="298" w:equalWidth="true" w:sep="false"/>
          <w:formProt w:val="false"/>
          <w:textDirection w:val="lrTb"/>
          <w:docGrid w:type="default" w:linePitch="600" w:charSpace="36864"/>
        </w:sectPr>
      </w:pPr>
    </w:p>
    <w:p>
      <w:pPr>
        <w:pStyle w:val="Normal"/>
        <w:spacing w:lineRule="auto" w:line="240" w:before="240" w:after="240"/>
        <w:jc w:val="both"/>
        <w:rPr/>
      </w:pPr>
      <w:r>
        <w:rPr/>
        <mc:AlternateContent>
          <mc:Choice Requires="wps">
            <w:drawing>
              <wp:inline distT="0" distB="0" distL="0" distR="0" wp14:anchorId="731D8B76">
                <wp:extent cx="2569210" cy="1835785"/>
                <wp:effectExtent l="0" t="0" r="0" b="0"/>
                <wp:docPr id="13" name=""/>
                <a:graphic xmlns:a="http://schemas.openxmlformats.org/drawingml/2006/main">
                  <a:graphicData uri="http://schemas.microsoft.com/office/word/2010/wordprocessingShape">
                    <wps:wsp>
                      <wps:cNvSpPr/>
                      <wps:spPr>
                        <a:xfrm>
                          <a:off x="0" y="0"/>
                          <a:ext cx="2568600" cy="18352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567305" cy="1591310"/>
                                  <wp:effectExtent l="0" t="0" r="0" b="0"/>
                                  <wp:docPr id="1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
                                          <pic:cNvPicPr>
                                            <a:picLocks noChangeAspect="1" noChangeArrowheads="1"/>
                                          </pic:cNvPicPr>
                                        </pic:nvPicPr>
                                        <pic:blipFill>
                                          <a:blip r:embed="rId6"/>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wps:txbx>
                      <wps:bodyPr lIns="0" rIns="0" tIns="0" bIns="0">
                        <a:noAutofit/>
                      </wps:bodyPr>
                    </wps:wsp>
                  </a:graphicData>
                </a:graphic>
              </wp:inline>
            </w:drawing>
          </mc:Choice>
          <mc:Fallback>
            <w:pict>
              <v:rect id="shape_0" stroked="f" style="position:absolute;margin-left:0pt;margin-top:-144.55pt;width:202.2pt;height:144.45pt;mso-position-vertical:top" wp14:anchorId="731D8B76">
                <w10:wrap type="square"/>
                <v:fill o:detectmouseclick="t" on="false"/>
                <v:stroke color="#3465a4" joinstyle="round" endcap="flat"/>
                <v:textbox>
                  <w:txbxContent>
                    <w:p>
                      <w:pPr>
                        <w:pStyle w:val="Figure"/>
                        <w:spacing w:before="120" w:after="120"/>
                        <w:rPr/>
                      </w:pPr>
                      <w:r>
                        <w:rPr/>
                        <w:drawing>
                          <wp:inline distT="0" distB="0" distL="0" distR="0">
                            <wp:extent cx="2567305" cy="1591310"/>
                            <wp:effectExtent l="0" t="0" r="0" b="0"/>
                            <wp:docPr id="1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descr=""/>
                                    <pic:cNvPicPr>
                                      <a:picLocks noChangeAspect="1" noChangeArrowheads="1"/>
                                    </pic:cNvPicPr>
                                  </pic:nvPicPr>
                                  <pic:blipFill>
                                    <a:blip r:embed="rId6"/>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color w:val="000000"/>
                          <w:sz w:val="16"/>
                          <w:szCs w:val="16"/>
                        </w:rPr>
                        <w:t>: Responsables du changement climatique.</w:t>
                      </w:r>
                    </w:p>
                  </w:txbxContent>
                </v:textbox>
              </v:rect>
            </w:pict>
          </mc:Fallback>
        </mc:AlternateContent>
      </w:r>
    </w:p>
    <w:p>
      <w:pPr>
        <w:pStyle w:val="Normal"/>
        <w:spacing w:lineRule="auto" w:line="240" w:before="240" w:after="240"/>
        <w:jc w:val="both"/>
        <w:rPr/>
      </w:pPr>
      <w:r>
        <w:rPr/>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Proposition d’une politique plus équitable : une taxe carbone compensée pour les ménages</w:t>
      </w:r>
    </w:p>
    <w:p>
      <w:pPr>
        <w:pStyle w:val="Normal"/>
        <w:spacing w:lineRule="auto" w:line="240" w:before="240" w:after="240"/>
        <w:jc w:val="both"/>
        <w:rPr/>
      </w:pPr>
      <w:r>
        <w:rPr>
          <w:rFonts w:eastAsia="Tahoma" w:cs="Tahoma" w:ascii="Tahoma" w:hAnsi="Tahoma"/>
        </w:rPr>
        <w:t xml:space="preserve">Les Français sont largement conscients et préoccupés par le changement climatique. Pourtant, </w:t>
      </w:r>
      <w:del w:id="26" w:author="Unknown Author" w:date="2019-10-24T23:17:42Z">
        <w:r>
          <w:rPr>
            <w:rFonts w:eastAsia="Tahoma" w:cs="Tahoma" w:ascii="Tahoma" w:hAnsi="Tahoma"/>
          </w:rPr>
          <w:delText>la tentative du gouvernement d’introduire une taxe carbone pour lutter contre les gaz à effets de serre s’est soldée par un échec</w:delText>
        </w:r>
      </w:del>
      <w:ins w:id="27" w:author="Unknown Author" w:date="2019-10-24T23:18:23Z">
        <w:r>
          <w:rPr>
            <w:rFonts w:eastAsia="Tahoma" w:cs="Tahoma" w:ascii="Tahoma" w:hAnsi="Tahoma"/>
          </w:rPr>
          <w:t>l’annulation de</w:t>
        </w:r>
      </w:ins>
      <w:ins w:id="28" w:author="Unknown Author" w:date="2019-10-24T23:17:42Z">
        <w:r>
          <w:rPr>
            <w:rFonts w:eastAsia="Tahoma" w:cs="Tahoma" w:ascii="Tahoma" w:hAnsi="Tahoma"/>
          </w:rPr>
          <w:t xml:space="preserve"> </w:t>
        </w:r>
      </w:ins>
      <w:ins w:id="29" w:author="Unknown Author" w:date="2019-10-24T23:18:03Z">
        <w:r>
          <w:rPr>
            <w:rFonts w:eastAsia="Tahoma" w:cs="Tahoma" w:ascii="Tahoma" w:hAnsi="Tahoma"/>
          </w:rPr>
          <w:t>la hausse de la taxe carbone</w:t>
        </w:r>
      </w:ins>
      <w:r>
        <w:rPr>
          <w:rFonts w:eastAsia="Tahoma" w:cs="Tahoma" w:ascii="Tahoma" w:hAnsi="Tahoma"/>
        </w:rPr>
        <w:t>. Pour comprendre l’opposition des Français à la taxe carbone, nous avons soumis aux répondants une proposition de politique plus équitable : une taxe carbone dont les recettes seraient reversées de manière égale à tous les adultes. 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pPr>
        <w:pStyle w:val="Normal"/>
        <w:spacing w:lineRule="auto" w:line="240" w:before="240" w:after="240"/>
        <w:jc w:val="both"/>
        <w:rPr>
          <w:rFonts w:ascii="Tahoma" w:hAnsi="Tahoma" w:eastAsia="Tahoma" w:cs="Tahoma"/>
        </w:rPr>
      </w:pPr>
      <w:r>
        <w:rPr>
          <w:rFonts w:eastAsia="Tahoma" w:cs="Tahoma" w:ascii="Tahoma" w:hAnsi="Tahoma"/>
        </w:rPr>
        <w:t>Plus précisément, nous proposons une augmentation de la Contribution Climat-Énergie (CCE) de 50€ par tonne de CO</w:t>
      </w:r>
      <w:r>
        <w:rPr>
          <w:rFonts w:eastAsia="Tahoma" w:cs="Tahoma" w:ascii="Tahoma" w:hAnsi="Tahoma"/>
          <w:vertAlign w:val="subscript"/>
        </w:rPr>
        <w:t>2</w:t>
      </w:r>
      <w:r>
        <w:rPr>
          <w:rFonts w:eastAsia="Tahoma" w:cs="Tahoma" w:ascii="Tahoma" w:hAnsi="Tahoma"/>
        </w:rPr>
        <w:t xml:space="preserve">. </w:t>
      </w:r>
      <w:ins w:id="30" w:author="Unknown Author" w:date="2019-10-24T23:18:38Z">
        <w:r>
          <w:rPr>
            <w:rFonts w:eastAsia="Tahoma" w:cs="Tahoma" w:ascii="Tahoma" w:hAnsi="Tahoma"/>
          </w:rPr>
          <w:t>N</w:t>
        </w:r>
      </w:ins>
      <w:del w:id="31" w:author="Unknown Author" w:date="2019-10-24T23:18:38Z">
        <w:r>
          <w:rPr>
            <w:rFonts w:eastAsia="Tahoma" w:cs="Tahoma" w:ascii="Tahoma" w:hAnsi="Tahoma"/>
          </w:rPr>
          <w:delText>Pour plus de transparence, n</w:delText>
        </w:r>
      </w:del>
      <w:r>
        <w:rPr>
          <w:rFonts w:eastAsia="Tahoma" w:cs="Tahoma" w:ascii="Tahoma" w:hAnsi="Tahoma"/>
        </w:rPr>
        <w:t>ous détaillons aux répondants les hausses de prix impliquées par cette taxe : +13% sur le gaz, +15% sur le fioul domestique, +0,11€/L sur l’essence et +0,13€/L sur le diesel. Grâce aux calculs effectués par micro-simulation à partir des données de consommation tirées des enquêtes de l’Insee</w:t>
      </w:r>
      <w:r>
        <w:rPr>
          <w:rFonts w:eastAsia="Calibri" w:cs="Calibri" w:ascii="Calibri" w:hAnsi="Calibri"/>
          <w:color w:val="00000A"/>
        </w:rPr>
        <w:t>[3]</w:t>
      </w:r>
      <w:r>
        <w:rPr>
          <w:rFonts w:eastAsia="Tahoma" w:cs="Tahoma" w:ascii="Tahoma" w:hAnsi="Tahoma"/>
        </w:rPr>
        <w:t>, nous calculons ensuite le revenu généré par cette taxe. Nous spécifions ainsi aux répondants que chaque ménage Français recevrait un transfert de 110€ par adulte par an</w:t>
      </w:r>
      <w:r>
        <w:rPr>
          <w:rFonts w:eastAsia="Calibri" w:cs="Calibri" w:ascii="Calibri" w:hAnsi="Calibri"/>
          <w:color w:val="00000A"/>
        </w:rPr>
        <w:t>[4]</w:t>
      </w:r>
      <w:r>
        <w:rPr>
          <w:rFonts w:eastAsia="Tahoma" w:cs="Tahoma" w:ascii="Tahoma" w:hAnsi="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Désapprobation et pessimisme vis-à-vis de la taxe carbone…</w:t>
      </w:r>
    </w:p>
    <w:p>
      <w:pPr>
        <w:pStyle w:val="Normal"/>
        <w:spacing w:lineRule="auto" w:line="240" w:before="240" w:after="240"/>
        <w:jc w:val="both"/>
        <w:rPr/>
      </w:pPr>
      <w:r>
        <w:rPr>
          <w:rFonts w:eastAsia="Tahoma" w:cs="Tahoma" w:ascii="Tahoma" w:hAnsi="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pPr>
        <w:pStyle w:val="Normal"/>
        <w:spacing w:lineRule="auto" w:line="240" w:before="240" w:after="240"/>
        <w:jc w:val="both"/>
        <w:rPr/>
      </w:pPr>
      <w:r>
        <w:rPr>
          <w:rFonts w:eastAsia="Tahoma" w:cs="Tahoma" w:ascii="Tahoma" w:hAnsi="Tahoma"/>
        </w:rPr>
        <w:t xml:space="preserve">Toutefois, parallèlement au fort rejet observé, notre étude révèle que les sondés ont des croyances inexactes vis-à-vis des effets de la politique proposée. En effet, grâce aux données </w:t>
      </w:r>
      <w:r>
        <w:rPr>
          <w:rFonts w:eastAsia="Tahoma" w:cs="Tahoma" w:ascii="Tahoma" w:hAnsi="Tahoma"/>
          <w:i/>
        </w:rPr>
        <w:t>objectives</w:t>
      </w:r>
      <w:r>
        <w:rPr>
          <w:rFonts w:eastAsia="Tahoma" w:cs="Tahoma" w:ascii="Tahoma" w:hAnsi="Tahoma"/>
        </w:rPr>
        <w:t xml:space="preserve"> des enquêtes Insee, nous estimons que 70% des ménages gagneraient en pouvoir d’achat suite à une telle mesure. Or, du point de vue </w:t>
      </w:r>
      <w:r>
        <w:rPr>
          <w:rFonts w:eastAsia="Tahoma" w:cs="Tahoma" w:ascii="Tahoma" w:hAnsi="Tahoma"/>
          <w:i/>
        </w:rPr>
        <w:t>subjectif</w:t>
      </w:r>
      <w:r>
        <w:rPr>
          <w:rFonts w:eastAsia="Tahoma" w:cs="Tahoma" w:ascii="Tahoma" w:hAnsi="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89% d’entre eux anticipent des pertes nettes plus élevées que notre estimation. En outre, ces « biais » de perceptions apparaissent plus marqués parmi les personnes les plus opposés à la taxe : si l’on définit comme </w:t>
      </w:r>
      <w:r>
        <w:rPr>
          <w:rFonts w:eastAsia="Tahoma" w:cs="Tahoma" w:ascii="Tahoma" w:hAnsi="Tahoma"/>
          <w:i/>
        </w:rPr>
        <w:t>largement biaisé</w:t>
      </w:r>
      <w:r>
        <w:rPr>
          <w:rFonts w:eastAsia="Tahoma" w:cs="Tahoma" w:ascii="Tahoma" w:hAnsi="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pPr>
        <w:pStyle w:val="Normal"/>
        <w:spacing w:lineRule="auto" w:line="240" w:before="240" w:after="240"/>
        <w:jc w:val="both"/>
        <w:rPr/>
      </w:pPr>
      <w:r>
        <w:rPr>
          <w:rFonts w:eastAsia="Tahoma" w:cs="Tahoma" w:ascii="Tahoma" w:hAnsi="Tahoma"/>
        </w:rPr>
        <w:t xml:space="preserve">Au-delà des conséquences sur le pouvoir d’achat, nos résultats montrent également que seuls 17% perçoivent la </w:t>
      </w:r>
      <w:del w:id="32" w:author="Unknown Author" w:date="2019-10-24T23:19:02Z">
        <w:r>
          <w:rPr>
            <w:rFonts w:eastAsia="Tahoma" w:cs="Tahoma" w:ascii="Tahoma" w:hAnsi="Tahoma"/>
          </w:rPr>
          <w:delText>politique</w:delText>
        </w:r>
      </w:del>
      <w:ins w:id="33" w:author="Unknown Author" w:date="2019-10-24T23:19:02Z">
        <w:r>
          <w:rPr>
            <w:rFonts w:eastAsia="Tahoma" w:cs="Tahoma" w:ascii="Tahoma" w:hAnsi="Tahoma"/>
          </w:rPr>
          <w:t>mesure</w:t>
        </w:r>
      </w:ins>
      <w:r>
        <w:rPr>
          <w:rFonts w:eastAsia="Tahoma" w:cs="Tahoma" w:ascii="Tahoma" w:hAnsi="Tahoma"/>
        </w:rPr>
        <w:t xml:space="preserve"> comme efficace pour réduire la pollution et lutter contre le changement climatique (66% inefficace, 18% NSP), et que seulement 19% d’entre eux pensent qu’elle avantagerait les plus modestes (60% la pensent régressive, 21% NSP). L’impopularité de la réforme pourrait ainsi s’expliquer par des croyances erronées quant à ses effets.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w:t>
      </w:r>
      <w:r>
        <w:rPr>
          <w:rFonts w:eastAsia="Tahoma" w:cs="Tahoma" w:ascii="Tahoma" w:hAnsi="Tahoma"/>
          <w:b/>
          <w:color w:val="0070C0"/>
        </w:rPr>
        <w:t>résultants d’une grande méfiance…</w:t>
      </w:r>
    </w:p>
    <w:p>
      <w:pPr>
        <w:pStyle w:val="Normal"/>
        <w:spacing w:lineRule="auto" w:line="240" w:before="240" w:after="240"/>
        <w:jc w:val="both"/>
        <w:rPr/>
      </w:pPr>
      <w:r>
        <w:rPr>
          <w:rFonts w:eastAsia="Tahoma" w:cs="Tahoma" w:ascii="Tahoma" w:hAnsi="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pPr>
        <w:pStyle w:val="Normal"/>
        <w:spacing w:lineRule="auto" w:line="240" w:before="240" w:after="240"/>
        <w:jc w:val="both"/>
        <w:rPr/>
      </w:pPr>
      <w:r>
        <w:rPr>
          <w:rFonts w:eastAsia="Tahoma" w:cs="Tahoma" w:ascii="Tahoma" w:hAnsi="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eastAsia="Calibri" w:cs="Calibri" w:ascii="Calibri" w:hAnsi="Calibri"/>
          <w:color w:val="00000A"/>
        </w:rPr>
        <w:t>[5]</w:t>
      </w:r>
      <w:r>
        <w:rPr>
          <w:rFonts w:eastAsia="Tahoma" w:cs="Tahoma" w:ascii="Tahoma" w:hAnsi="Tahoma"/>
        </w:rPr>
        <w:t xml:space="preserve">. </w:t>
      </w:r>
    </w:p>
    <w:p>
      <w:pPr>
        <w:pStyle w:val="Normal"/>
        <w:spacing w:lineRule="auto" w:line="240" w:before="240" w:after="240"/>
        <w:jc w:val="both"/>
        <w:rPr/>
      </w:pPr>
      <w:r>
        <w:rPr>
          <w:rFonts w:eastAsia="Tahoma" w:cs="Tahoma" w:ascii="Tahoma" w:hAnsi="Tahoma"/>
        </w:rPr>
        <w:t>Le premier constat est que l’information est prise en compte de façon très asymétrique. Les répondants pensant initialement être gagnants 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pPr>
        <w:pStyle w:val="Normal"/>
        <w:spacing w:lineRule="auto" w:line="240" w:before="240" w:after="240"/>
        <w:jc w:val="both"/>
        <w:rPr/>
      </w:pPr>
      <w:r>
        <w:rPr>
          <w:rFonts w:eastAsia="Tahoma" w:cs="Tahoma" w:ascii="Tahoma" w:hAnsi="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eastAsia="Tahoma" w:cs="Tahoma" w:ascii="Tahoma" w:hAnsi="Tahoma"/>
          <w:i/>
        </w:rPr>
        <w:t>motivated reasoning</w:t>
      </w:r>
      <w:r>
        <w:rPr>
          <w:rFonts w:eastAsia="Tahoma" w:cs="Tahoma" w:ascii="Tahoma" w:hAnsi="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eastAsia="Tahoma" w:cs="Tahoma" w:ascii="Tahoma" w:hAnsi="Tahoma"/>
          <w:i/>
        </w:rPr>
        <w:t xml:space="preserve">a priori </w:t>
      </w:r>
      <w:r>
        <w:rPr>
          <w:rFonts w:eastAsia="Tahoma" w:cs="Tahoma" w:ascii="Tahoma" w:hAnsi="Tahoma"/>
        </w:rPr>
        <w:t>négatif sur la taxe carbone (dont les raisons sont discutées plus bas) les répondants ont tendance à former des croyances biaisées vis-à-vis de cette politique, renforçant davantage leur rejet.</w:t>
      </w:r>
    </w:p>
    <w:p>
      <w:pPr>
        <w:pStyle w:val="Normal"/>
        <w:spacing w:lineRule="auto" w:line="240" w:before="240" w:after="240"/>
        <w:jc w:val="both"/>
        <w:rPr>
          <w:rFonts w:ascii="Tahoma" w:hAnsi="Tahoma" w:eastAsia="Tahoma" w:cs="Tahoma"/>
        </w:rPr>
      </w:pPr>
      <w:r>
        <w:rPr>
          <w:rFonts w:eastAsia="Tahoma" w:cs="Tahoma" w:ascii="Tahoma" w:hAnsi="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gains personnels sont même </w:t>
      </w:r>
      <w:r>
        <w:rPr>
          <w:rFonts w:eastAsia="Tahoma" w:cs="Tahoma" w:ascii="Tahoma" w:hAnsi="Tahoma"/>
          <w:i/>
        </w:rPr>
        <w:t>significativement</w:t>
      </w:r>
      <w:r>
        <w:rPr>
          <w:rFonts w:eastAsia="Tahoma" w:cs="Tahoma" w:ascii="Tahoma" w:hAnsi="Tahoma"/>
        </w:rPr>
        <w:t xml:space="preserve"> </w:t>
      </w:r>
      <w:r>
        <w:rPr>
          <w:rFonts w:eastAsia="Tahoma" w:cs="Tahoma" w:ascii="Tahoma" w:hAnsi="Tahoma"/>
          <w:i/>
        </w:rPr>
        <w:t>moins</w:t>
      </w:r>
      <w:r>
        <w:rPr>
          <w:rFonts w:eastAsia="Tahoma" w:cs="Tahoma" w:ascii="Tahoma" w:hAnsi="Tahoma"/>
        </w:rPr>
        <w:t xml:space="preserve"> enclines à déclarer la politique progressive une fois cette information reçue</w:t>
      </w:r>
      <w:r>
        <w:rPr>
          <w:rFonts w:eastAsia="Calibri" w:cs="Calibri" w:ascii="Calibri" w:hAnsi="Calibri"/>
          <w:color w:val="00000A"/>
        </w:rPr>
        <w:t>[6]</w:t>
      </w:r>
      <w:r>
        <w:rPr>
          <w:rFonts w:eastAsia="Tahoma" w:cs="Tahoma" w:ascii="Tahoma" w:hAnsi="Tahoma"/>
        </w:rPr>
        <w:t>.</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w:t>
      </w:r>
      <w:r>
        <w:rPr>
          <w:rFonts w:eastAsia="Tahoma" w:cs="Tahoma" w:ascii="Tahoma" w:hAnsi="Tahoma"/>
          <w:b/>
          <w:color w:val="0070C0"/>
        </w:rPr>
        <w:t>et non des préférences vis-à-vis des vrais effets de la politique</w:t>
      </w:r>
    </w:p>
    <w:p>
      <w:pPr>
        <w:pStyle w:val="Normal"/>
        <w:spacing w:lineRule="auto" w:line="240" w:before="240" w:after="240"/>
        <w:jc w:val="both"/>
        <w:rPr/>
      </w:pPr>
      <w:r>
        <w:rPr>
          <w:rFonts w:eastAsia="Tahoma" w:cs="Tahoma" w:ascii="Tahoma" w:hAnsi="Tahoma"/>
        </w:rPr>
        <w:t xml:space="preserve">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de ces déterminants sur l’approbation. Nous trouvons que </w:t>
      </w:r>
      <w:del w:id="34" w:author="Unknown Author" w:date="2019-10-25T00:38:04Z">
        <w:r>
          <w:rPr>
            <w:rFonts w:eastAsia="Tahoma" w:cs="Tahoma" w:ascii="Tahoma" w:hAnsi="Tahoma"/>
          </w:rPr>
          <w:delText>lorsque les ménages apprennent qu’ils seront gagnants et qu’ils croient à cette information, leur acceptation augmente en moyenne</w:delText>
        </w:r>
      </w:del>
      <w:ins w:id="35" w:author="Unknown Author" w:date="2019-10-25T00:38:04Z">
        <w:r>
          <w:rPr>
            <w:rFonts w:eastAsia="Tahoma" w:cs="Tahoma" w:ascii="Tahoma" w:hAnsi="Tahoma"/>
          </w:rPr>
          <w:t>s’estimer gagnant suite à la réforme augmente la probabilité de l’accepter</w:t>
        </w:r>
      </w:ins>
      <w:r>
        <w:rPr>
          <w:rFonts w:eastAsia="Tahoma" w:cs="Tahoma" w:ascii="Tahoma" w:hAnsi="Tahoma"/>
        </w:rPr>
        <w:t xml:space="preserve"> de 40 points de pourcentages (p.p.). L’effet est similaire </w:t>
      </w:r>
      <w:del w:id="36" w:author="Unknown Author" w:date="2019-10-25T00:38:41Z">
        <w:r>
          <w:rPr>
            <w:rFonts w:eastAsia="Tahoma" w:cs="Tahoma" w:ascii="Tahoma" w:hAnsi="Tahoma"/>
          </w:rPr>
          <w:delText>lorsqu’ils apprennent</w:delText>
        </w:r>
      </w:del>
      <w:ins w:id="37" w:author="Unknown Author" w:date="2019-10-25T00:38:41Z">
        <w:r>
          <w:rPr>
            <w:rFonts w:eastAsia="Tahoma" w:cs="Tahoma" w:ascii="Tahoma" w:hAnsi="Tahoma"/>
          </w:rPr>
          <w:t>pour la croyance</w:t>
        </w:r>
      </w:ins>
      <w:r>
        <w:rPr>
          <w:rFonts w:eastAsia="Tahoma" w:cs="Tahoma" w:ascii="Tahoma" w:hAnsi="Tahoma"/>
        </w:rPr>
        <w:t xml:space="preserve">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w:t>
      </w:r>
      <w:del w:id="38" w:author="Unknown Author" w:date="2019-10-25T00:38:57Z">
        <w:r>
          <w:rPr>
            <w:rFonts w:eastAsia="Tahoma" w:cs="Tahoma" w:ascii="Tahoma" w:hAnsi="Tahoma"/>
          </w:rPr>
          <w:delText xml:space="preserve"> </w:delText>
        </w:r>
      </w:del>
      <w:r>
        <w:rPr>
          <w:rFonts w:eastAsia="Tahoma" w:cs="Tahoma" w:ascii="Tahoma" w:hAnsi="Tahoma"/>
        </w:rPr>
        <w:t xml:space="preserve"> leurs croyances conformément à ces trois informations. Ainsi, le rejet de cette réforme résulte de croyances pessimistes quant à ses effets plutôt que d’un désintérêt pour le changement climatique.</w:t>
      </w:r>
    </w:p>
    <w:p>
      <w:pPr>
        <w:pStyle w:val="Normal"/>
        <w:spacing w:lineRule="auto" w:line="240" w:before="240" w:after="240"/>
        <w:jc w:val="both"/>
        <w:rPr>
          <w:rFonts w:ascii="Tahoma" w:hAnsi="Tahoma" w:eastAsia="Tahoma" w:cs="Tahoma"/>
        </w:rPr>
      </w:pPr>
      <w:r>
        <w:rPr>
          <w:rFonts w:eastAsia="Tahoma" w:cs="Tahoma" w:ascii="Tahoma" w:hAnsi="Tahoma"/>
        </w:rPr>
      </w:r>
    </w:p>
    <w:p>
      <w:pPr>
        <w:pStyle w:val="Normal"/>
        <w:spacing w:lineRule="auto" w:line="240" w:before="240" w:after="240"/>
        <w:jc w:val="both"/>
        <w:rPr/>
      </w:pPr>
      <w:r>
        <w:rPr>
          <w:rFonts w:eastAsia="Tahoma" w:cs="Tahoma" w:ascii="Tahoma" w:hAnsi="Tahoma"/>
          <w:b/>
          <w:color w:val="0070C0"/>
        </w:rPr>
        <w:t>Aux origines de la méfiance : des problèmes structurels</w:t>
      </w:r>
    </w:p>
    <w:p>
      <w:pPr>
        <w:pStyle w:val="Normal"/>
        <w:spacing w:lineRule="auto" w:line="240" w:before="240" w:after="240"/>
        <w:jc w:val="both"/>
        <w:rPr>
          <w:rFonts w:ascii="Tahoma" w:hAnsi="Tahoma" w:eastAsia="Tahoma" w:cs="Tahoma"/>
        </w:rPr>
      </w:pPr>
      <w:r>
        <w:rPr>
          <w:rFonts w:eastAsia="Tahoma" w:cs="Tahoma" w:ascii="Tahoma" w:hAnsi="Tahoma"/>
        </w:rPr>
        <w:t>Pour comprendre le fondement de l’opposition à la taxe carbone, nous avons posé aux enquêtés un ensemble de questions à choix multiples permettant de cerner les problèmes structurels pouvant conduire au rejet de cette politique.</w:t>
      </w:r>
    </w:p>
    <w:p>
      <w:pPr>
        <w:pStyle w:val="Normal"/>
        <w:spacing w:lineRule="auto" w:line="240" w:before="240" w:after="240"/>
        <w:jc w:val="both"/>
        <w:rPr/>
      </w:pPr>
      <w:r>
        <w:rPr>
          <w:rFonts w:eastAsia="Tahoma" w:cs="Tahoma" w:ascii="Tahoma" w:hAnsi="Tahoma"/>
        </w:rPr>
        <w:t>Parmi les problèmes les plus souvent évoqués, la taxe carbone est accusée de pénaliser les ménages modestes, ruraux, mais plus encore ceux de la classe moyenne. En réalité, les ménages modestes et</w:t>
      </w:r>
      <w:del w:id="39" w:author="Unknown Author" w:date="2019-10-24T23:20:28Z">
        <w:r>
          <w:rPr>
            <w:rFonts w:eastAsia="Tahoma" w:cs="Tahoma" w:ascii="Tahoma" w:hAnsi="Tahoma"/>
          </w:rPr>
          <w:delText xml:space="preserve"> de</w:delText>
        </w:r>
      </w:del>
      <w:r>
        <w:rPr>
          <w:rFonts w:eastAsia="Tahoma" w:cs="Tahoma" w:ascii="Tahoma" w:hAnsi="Tahoma"/>
        </w:rPr>
        <w:t xml:space="preserve"> la classe moyenne seraient </w:t>
      </w:r>
      <w:del w:id="40" w:author="Unknown Author" w:date="2019-10-24T23:20:18Z">
        <w:r>
          <w:rPr>
            <w:rFonts w:eastAsia="Tahoma" w:cs="Tahoma" w:ascii="Tahoma" w:hAnsi="Tahoma"/>
          </w:rPr>
          <w:delText>pour la plupart</w:delText>
        </w:r>
      </w:del>
      <w:ins w:id="41" w:author="Unknown Author" w:date="2019-10-24T23:20:18Z">
        <w:r>
          <w:rPr>
            <w:rFonts w:eastAsia="Tahoma" w:cs="Tahoma" w:ascii="Tahoma" w:hAnsi="Tahoma"/>
          </w:rPr>
          <w:t>en majorité</w:t>
        </w:r>
      </w:ins>
      <w:r>
        <w:rPr>
          <w:rFonts w:eastAsia="Tahoma" w:cs="Tahoma" w:ascii="Tahoma" w:hAnsi="Tahoma"/>
        </w:rPr>
        <w:t xml:space="preserve"> gagnants grâce au mécanisme proposé. Toutefois, des études (Bureau et al, 2019; Douenne, 2019) ont révélé l’existence d’importants effets distributifs de la fiscalité énergétique </w:t>
      </w:r>
      <w:r>
        <w:rPr>
          <w:rFonts w:eastAsia="Tahoma" w:cs="Tahoma" w:ascii="Tahoma" w:hAnsi="Tahoma"/>
          <w:i/>
          <w:iCs/>
        </w:rPr>
        <w:t>au sein</w:t>
      </w:r>
      <w:r>
        <w:rPr>
          <w:rFonts w:eastAsia="Tahoma" w:cs="Tahoma" w:ascii="Tahoma" w:hAnsi="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pPr>
        <w:pStyle w:val="Normal"/>
        <w:spacing w:lineRule="auto" w:line="240" w:before="240" w:after="240"/>
        <w:jc w:val="both"/>
        <w:rPr>
          <w:rFonts w:ascii="Tahoma" w:hAnsi="Tahoma" w:eastAsia="Tahoma" w:cs="Tahoma"/>
        </w:rPr>
      </w:pPr>
      <w:r>
        <w:rPr/>
        <mc:AlternateContent>
          <mc:Choice Requires="wps">
            <w:drawing>
              <wp:inline distT="0" distB="0" distL="0" distR="0" wp14:anchorId="6AD4F0B7">
                <wp:extent cx="2759710" cy="1727200"/>
                <wp:effectExtent l="0" t="0" r="0" b="0"/>
                <wp:docPr id="17" name=""/>
                <a:graphic xmlns:a="http://schemas.openxmlformats.org/drawingml/2006/main">
                  <a:graphicData uri="http://schemas.microsoft.com/office/word/2010/wordprocessingShape">
                    <wps:wsp>
                      <wps:cNvSpPr/>
                      <wps:spPr>
                        <a:xfrm>
                          <a:off x="0" y="0"/>
                          <a:ext cx="2759040" cy="17265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757805" cy="1482725"/>
                                  <wp:effectExtent l="0" t="0" r="0" b="0"/>
                                  <wp:docPr id="1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descr=""/>
                                          <pic:cNvPicPr>
                                            <a:picLocks noChangeAspect="1" noChangeArrowheads="1"/>
                                          </pic:cNvPicPr>
                                        </pic:nvPicPr>
                                        <pic:blipFill>
                                          <a:blip r:embed="rId7"/>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wps:txbx>
                      <wps:bodyPr lIns="0" rIns="0" tIns="0" bIns="0">
                        <a:noAutofit/>
                      </wps:bodyPr>
                    </wps:wsp>
                  </a:graphicData>
                </a:graphic>
              </wp:inline>
            </w:drawing>
          </mc:Choice>
          <mc:Fallback>
            <w:pict>
              <v:rect id="shape_0" stroked="f" style="position:absolute;margin-left:0pt;margin-top:-136pt;width:217.2pt;height:135.9pt;mso-position-vertical:top" wp14:anchorId="6AD4F0B7">
                <w10:wrap type="square"/>
                <v:fill o:detectmouseclick="t" on="false"/>
                <v:stroke color="#3465a4" joinstyle="round" endcap="flat"/>
                <v:textbox>
                  <w:txbxContent>
                    <w:p>
                      <w:pPr>
                        <w:pStyle w:val="Figure"/>
                        <w:spacing w:before="120" w:after="120"/>
                        <w:rPr/>
                      </w:pPr>
                      <w:r>
                        <w:rPr/>
                        <w:drawing>
                          <wp:inline distT="0" distB="0" distL="0" distR="0">
                            <wp:extent cx="2757805" cy="1482725"/>
                            <wp:effectExtent l="0" t="0" r="0" b="0"/>
                            <wp:docPr id="2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
                                    <pic:cNvPicPr>
                                      <a:picLocks noChangeAspect="1" noChangeArrowheads="1"/>
                                    </pic:cNvPicPr>
                                  </pic:nvPicPr>
                                  <pic:blipFill>
                                    <a:blip r:embed="rId7"/>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000000"/>
                          <w:sz w:val="16"/>
                          <w:szCs w:val="16"/>
                        </w:rPr>
                        <w:t>: Pour quelles raisons cette mesure est bénéfique ?</w:t>
                      </w:r>
                    </w:p>
                  </w:txbxContent>
                </v:textbox>
              </v:rect>
            </w:pict>
          </mc:Fallback>
        </mc:AlternateContent>
      </w:r>
      <w:r>
        <w:rPr/>
        <mc:AlternateContent>
          <mc:Choice Requires="wps">
            <w:drawing>
              <wp:inline distT="0" distB="0" distL="0" distR="0" wp14:anchorId="1AC3CADA">
                <wp:extent cx="2758440" cy="1725295"/>
                <wp:effectExtent l="0" t="0" r="0" b="0"/>
                <wp:docPr id="21" name=""/>
                <a:graphic xmlns:a="http://schemas.openxmlformats.org/drawingml/2006/main">
                  <a:graphicData uri="http://schemas.microsoft.com/office/word/2010/wordprocessingShape">
                    <wps:wsp>
                      <wps:cNvSpPr/>
                      <wps:spPr>
                        <a:xfrm>
                          <a:off x="0" y="0"/>
                          <a:ext cx="2757960" cy="17247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756535" cy="1480820"/>
                                  <wp:effectExtent l="0" t="0" r="0" b="0"/>
                                  <wp:docPr id="2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descr=""/>
                                          <pic:cNvPicPr>
                                            <a:picLocks noChangeAspect="1" noChangeArrowheads="1"/>
                                          </pic:cNvPicPr>
                                        </pic:nvPicPr>
                                        <pic:blipFill>
                                          <a:blip r:embed="rId8"/>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wps:txbx>
                      <wps:bodyPr lIns="0" rIns="0" tIns="0" bIns="0">
                        <a:noAutofit/>
                      </wps:bodyPr>
                    </wps:wsp>
                  </a:graphicData>
                </a:graphic>
              </wp:inline>
            </w:drawing>
          </mc:Choice>
          <mc:Fallback>
            <w:pict>
              <v:rect id="shape_0" stroked="f" style="position:absolute;margin-left:0pt;margin-top:-135.85pt;width:217.1pt;height:135.75pt;mso-position-vertical:top" wp14:anchorId="1AC3CADA">
                <w10:wrap type="square"/>
                <v:fill o:detectmouseclick="t" on="false"/>
                <v:stroke color="#3465a4" joinstyle="round" endcap="flat"/>
                <v:textbox>
                  <w:txbxContent>
                    <w:p>
                      <w:pPr>
                        <w:pStyle w:val="Figure"/>
                        <w:spacing w:before="120" w:after="120"/>
                        <w:rPr/>
                      </w:pPr>
                      <w:r>
                        <w:rPr/>
                        <w:drawing>
                          <wp:inline distT="0" distB="0" distL="0" distR="0">
                            <wp:extent cx="2756535" cy="1480820"/>
                            <wp:effectExtent l="0" t="0" r="0" b="0"/>
                            <wp:docPr id="2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descr=""/>
                                    <pic:cNvPicPr>
                                      <a:picLocks noChangeAspect="1" noChangeArrowheads="1"/>
                                    </pic:cNvPicPr>
                                  </pic:nvPicPr>
                                  <pic:blipFill>
                                    <a:blip r:embed="rId8"/>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000000"/>
                          <w:sz w:val="16"/>
                          <w:szCs w:val="16"/>
                        </w:rPr>
                        <w:t>: Pour quelles raisons cette mesure est indésirable ?</w:t>
                      </w:r>
                    </w:p>
                  </w:txbxContent>
                </v:textbox>
              </v:rect>
            </w:pict>
          </mc:Fallback>
        </mc:AlternateContent>
      </w:r>
      <w:r>
        <w:rPr>
          <w:rFonts w:eastAsia="Tahoma" w:cs="Tahoma" w:ascii="Tahoma" w:hAnsi="Tahoma"/>
        </w:rPr>
        <w:t xml:space="preserve"> </w:t>
      </w:r>
    </w:p>
    <w:p>
      <w:pPr>
        <w:pStyle w:val="Normal"/>
        <w:spacing w:lineRule="auto" w:line="240" w:before="240" w:after="240"/>
        <w:jc w:val="both"/>
        <w:rPr/>
      </w:pPr>
      <w:r>
        <w:rPr>
          <w:rFonts w:eastAsia="Tahoma" w:cs="Tahoma" w:ascii="Tahoma" w:hAnsi="Tahoma"/>
        </w:rPr>
        <w:t>Même si les trois quarts des Français vivent à moins de 15 minutes de marche d’un arrêt de transports en commun, une majorité d’entre eux juge l’offre de transports en commun insuffisante, en particulier en zone rurale et dans les petites villes</w:t>
      </w:r>
      <w:ins w:id="42" w:author="Unknown Author" w:date="2019-10-24T23:21:24Z">
        <w:r>
          <w:rPr>
            <w:rFonts w:eastAsia="Tahoma" w:cs="Tahoma" w:ascii="Tahoma" w:hAnsi="Tahoma"/>
          </w:rPr>
          <w:t>, à cause d’une fréquence trop faible ou d’une desserte inadéquate</w:t>
        </w:r>
      </w:ins>
      <w:r>
        <w:rPr>
          <w:rFonts w:eastAsia="Tahoma" w:cs="Tahoma" w:ascii="Tahoma" w:hAnsi="Tahoma"/>
        </w:rPr>
        <w:t xml:space="preserve">. Sur les 65% de répondants qui se rendent en voiture à leur travail, 58% affirment ne pas pouvoir s’y rendre en transports en commun, à pied ou à vélo, et seuls 15% pourraient utiliser un de ces modes de transport alternatif « sans grande difficulté ». Le caractère incontournable de la voiture individuelle semble être une limite majeure aux mesures purement incitatives, même si le fait que </w:t>
      </w:r>
      <w:hyperlink r:id="rId9">
        <w:r>
          <w:rPr>
            <w:rStyle w:val="ListLabel1"/>
          </w:rPr>
          <w:t>62% des trajets</w:t>
        </w:r>
      </w:hyperlink>
      <w:r>
        <w:rPr>
          <w:rFonts w:eastAsia="Tahoma" w:cs="Tahoma" w:ascii="Tahoma" w:hAnsi="Tahoma"/>
        </w:rPr>
        <w:t xml:space="preserve"> de 1 ou 2 km soient effectués en voiture laisse penser que les habitudes peuvent encore être bousculées. Dans cette situation, « investissements publics verts et taxe carbone apparaissent bien complémentaires, et dans le timing de la politique climatique il serait justifié de réaliser les premiers avant de mettre en place la seconde » (Bureau et al, 2019).</w:t>
      </w:r>
    </w:p>
    <w:p>
      <w:pPr>
        <w:pStyle w:val="Normal"/>
        <w:spacing w:lineRule="auto" w:line="240" w:before="240" w:after="240"/>
        <w:jc w:val="both"/>
        <w:rPr/>
      </w:pPr>
      <w:r>
        <mc:AlternateContent>
          <mc:Choice Requires="wps">
            <w:drawing>
              <wp:anchor behindDoc="0" distT="0" distB="0" distL="0" distR="0" simplePos="0" locked="0" layoutInCell="1" allowOverlap="1" relativeHeight="2" wp14:anchorId="7B94021C">
                <wp:simplePos x="0" y="0"/>
                <wp:positionH relativeFrom="column">
                  <wp:posOffset>0</wp:posOffset>
                </wp:positionH>
                <wp:positionV relativeFrom="paragraph">
                  <wp:posOffset>3558540</wp:posOffset>
                </wp:positionV>
                <wp:extent cx="2771775" cy="328930"/>
                <wp:effectExtent l="0" t="0" r="0" b="0"/>
                <wp:wrapNone/>
                <wp:docPr id="25" name="Frame7"/>
                <a:graphic xmlns:a="http://schemas.openxmlformats.org/drawingml/2006/main">
                  <a:graphicData uri="http://schemas.microsoft.com/office/word/2010/wordprocessingShape">
                    <wps:wsp>
                      <wps:cNvSpPr/>
                      <wps:spPr>
                        <a:xfrm>
                          <a:off x="0" y="0"/>
                          <a:ext cx="2771280" cy="328320"/>
                        </a:xfrm>
                        <a:prstGeom prst="rect">
                          <a:avLst/>
                        </a:prstGeom>
                        <a:noFill/>
                        <a:ln>
                          <a:noFill/>
                        </a:ln>
                      </wps:spPr>
                      <wps:style>
                        <a:lnRef idx="0"/>
                        <a:fillRef idx="0"/>
                        <a:effectRef idx="0"/>
                        <a:fontRef idx="minor"/>
                      </wps:style>
                      <wps:txbx>
                        <w:txbxContent>
                          <w:p>
                            <w:pPr>
                              <w:pStyle w:val="Figure"/>
                              <w:spacing w:before="120" w:after="120"/>
                              <w:rPr/>
                            </w:pPr>
                            <w:r>
                              <w:rPr>
                                <w:vanish/>
                                <w:color w:val="auto"/>
                              </w:rPr>
                              <w:br/>
                            </w:r>
                          </w:p>
                        </w:txbxContent>
                      </wps:txbx>
                      <wps:bodyPr lIns="0" rIns="0" tIns="0" bIns="0">
                        <a:noAutofit/>
                      </wps:bodyPr>
                    </wps:wsp>
                  </a:graphicData>
                </a:graphic>
              </wp:anchor>
            </w:drawing>
          </mc:Choice>
          <mc:Fallback>
            <w:pict>
              <v:rect id="shape_0" ID="Frame7" stroked="f" style="position:absolute;margin-left:0pt;margin-top:280.2pt;width:218.15pt;height:25.8pt" wp14:anchorId="7B94021C">
                <w10:wrap type="square"/>
                <v:fill o:detectmouseclick="t" on="false"/>
                <v:stroke color="#3465a4" joinstyle="round" endcap="flat"/>
                <v:textbox>
                  <w:txbxContent>
                    <w:p>
                      <w:pPr>
                        <w:pStyle w:val="Figure"/>
                        <w:spacing w:before="120" w:after="120"/>
                        <w:rPr/>
                      </w:pPr>
                      <w:r>
                        <w:rPr>
                          <w:vanish/>
                          <w:color w:val="auto"/>
                        </w:rPr>
                        <w:br/>
                      </w:r>
                    </w:p>
                  </w:txbxContent>
                </v:textbox>
              </v:rect>
            </w:pict>
          </mc:Fallback>
        </mc:AlternateContent>
        <mc:AlternateContent>
          <mc:Choice Requires="wps">
            <w:drawing>
              <wp:anchor behindDoc="0" distT="0" distB="0" distL="0" distR="0" simplePos="0" locked="0" layoutInCell="1" allowOverlap="1" relativeHeight="3" wp14:anchorId="49F43F59">
                <wp:simplePos x="0" y="0"/>
                <wp:positionH relativeFrom="column">
                  <wp:posOffset>-635</wp:posOffset>
                </wp:positionH>
                <wp:positionV relativeFrom="paragraph">
                  <wp:posOffset>152400</wp:posOffset>
                </wp:positionV>
                <wp:extent cx="2833370" cy="389255"/>
                <wp:effectExtent l="0" t="0" r="0" b="0"/>
                <wp:wrapNone/>
                <wp:docPr id="27" name="Frame8"/>
                <a:graphic xmlns:a="http://schemas.openxmlformats.org/drawingml/2006/main">
                  <a:graphicData uri="http://schemas.microsoft.com/office/word/2010/wordprocessingShape">
                    <wps:wsp>
                      <wps:cNvSpPr/>
                      <wps:spPr>
                        <a:xfrm>
                          <a:off x="0" y="0"/>
                          <a:ext cx="2832840" cy="3888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r>
                          </w:p>
                        </w:txbxContent>
                      </wps:txbx>
                      <wps:bodyPr lIns="0" rIns="0" tIns="0" bIns="0">
                        <a:noAutofit/>
                      </wps:bodyPr>
                    </wps:wsp>
                  </a:graphicData>
                </a:graphic>
              </wp:anchor>
            </w:drawing>
          </mc:Choice>
          <mc:Fallback>
            <w:pict>
              <v:rect id="shape_0" ID="Frame8" stroked="f" style="position:absolute;margin-left:-0.05pt;margin-top:12pt;width:223pt;height:30.55pt" wp14:anchorId="49F43F59">
                <w10:wrap type="none"/>
                <v:fill o:detectmouseclick="t" on="false"/>
                <v:stroke color="#3465a4" joinstyle="round" endcap="flat"/>
                <v:textbox>
                  <w:txbxContent>
                    <w:p>
                      <w:pPr>
                        <w:pStyle w:val="Figure"/>
                        <w:spacing w:before="120" w:after="120"/>
                        <w:rPr>
                          <w:color w:val="000000"/>
                        </w:rPr>
                      </w:pPr>
                      <w:r>
                        <w:rPr>
                          <w:color w:val="000000"/>
                        </w:rPr>
                      </w:r>
                    </w:p>
                  </w:txbxContent>
                </v:textbox>
              </v:rect>
            </w:pict>
          </mc:Fallback>
        </mc:AlternateContent>
      </w:r>
      <w:r>
        <w:rPr/>
        <mc:AlternateContent>
          <mc:Choice Requires="wps">
            <w:drawing>
              <wp:inline distT="0" distB="0" distL="0" distR="0" wp14:anchorId="394A6451">
                <wp:extent cx="2832735" cy="1907540"/>
                <wp:effectExtent l="0" t="0" r="0" b="0"/>
                <wp:docPr id="29" name=""/>
                <a:graphic xmlns:a="http://schemas.openxmlformats.org/drawingml/2006/main">
                  <a:graphicData uri="http://schemas.microsoft.com/office/word/2010/wordprocessingShape">
                    <wps:wsp>
                      <wps:cNvSpPr/>
                      <wps:spPr>
                        <a:xfrm>
                          <a:off x="0" y="0"/>
                          <a:ext cx="2832120" cy="1906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831465" cy="1663700"/>
                                  <wp:effectExtent l="0" t="0" r="0" b="0"/>
                                  <wp:docPr id="3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descr=""/>
                                          <pic:cNvPicPr>
                                            <a:picLocks noChangeAspect="1" noChangeArrowheads="1"/>
                                          </pic:cNvPicPr>
                                        </pic:nvPicPr>
                                        <pic:blipFill>
                                          <a:blip r:embed="rId10"/>
                                          <a:stretch>
                                            <a:fillRect/>
                                          </a:stretch>
                                        </pic:blipFill>
                                        <pic:spPr bwMode="auto">
                                          <a:xfrm>
                                            <a:off x="0" y="0"/>
                                            <a:ext cx="2831465" cy="1663700"/>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color w:val="auto"/>
                                <w:sz w:val="16"/>
                                <w:szCs w:val="16"/>
                              </w:rPr>
                              <w:t>: Quelles catégories gagneraient avec cette mesure ?</w:t>
                            </w:r>
                          </w:p>
                        </w:txbxContent>
                      </wps:txbx>
                      <wps:bodyPr lIns="0" rIns="0" tIns="0" bIns="0">
                        <a:noAutofit/>
                      </wps:bodyPr>
                    </wps:wsp>
                  </a:graphicData>
                </a:graphic>
              </wp:inline>
            </w:drawing>
          </mc:Choice>
          <mc:Fallback>
            <w:pict>
              <v:rect id="shape_0" stroked="f" style="position:absolute;margin-left:0pt;margin-top:-150.2pt;width:222.95pt;height:150.1pt;mso-position-vertical:top" wp14:anchorId="394A6451">
                <w10:wrap type="square"/>
                <v:fill o:detectmouseclick="t" on="false"/>
                <v:stroke color="#3465a4" joinstyle="round" endcap="flat"/>
                <v:textbox>
                  <w:txbxContent>
                    <w:p>
                      <w:pPr>
                        <w:pStyle w:val="Figure"/>
                        <w:spacing w:before="120" w:after="120"/>
                        <w:rPr/>
                      </w:pPr>
                      <w:r>
                        <w:rPr/>
                        <w:drawing>
                          <wp:inline distT="0" distB="0" distL="0" distR="0">
                            <wp:extent cx="2831465" cy="1663700"/>
                            <wp:effectExtent l="0" t="0" r="0" b="0"/>
                            <wp:docPr id="3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descr=""/>
                                    <pic:cNvPicPr>
                                      <a:picLocks noChangeAspect="1" noChangeArrowheads="1"/>
                                    </pic:cNvPicPr>
                                  </pic:nvPicPr>
                                  <pic:blipFill>
                                    <a:blip r:embed="rId10"/>
                                    <a:stretch>
                                      <a:fillRect/>
                                    </a:stretch>
                                  </pic:blipFill>
                                  <pic:spPr bwMode="auto">
                                    <a:xfrm>
                                      <a:off x="0" y="0"/>
                                      <a:ext cx="2831465" cy="1663700"/>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color w:val="auto"/>
                          <w:sz w:val="16"/>
                          <w:szCs w:val="16"/>
                        </w:rPr>
                        <w:t>: Quelles catégories gagneraient avec cette mesure ?</w:t>
                      </w:r>
                    </w:p>
                  </w:txbxContent>
                </v:textbox>
              </v:rect>
            </w:pict>
          </mc:Fallback>
        </mc:AlternateContent>
      </w:r>
      <w:r>
        <w:rPr/>
        <mc:AlternateContent>
          <mc:Choice Requires="wps">
            <w:drawing>
              <wp:inline distT="0" distB="0" distL="0" distR="0" wp14:anchorId="28075CA4">
                <wp:extent cx="2771140" cy="1896745"/>
                <wp:effectExtent l="0" t="0" r="0" b="0"/>
                <wp:docPr id="33" name=""/>
                <a:graphic xmlns:a="http://schemas.openxmlformats.org/drawingml/2006/main">
                  <a:graphicData uri="http://schemas.microsoft.com/office/word/2010/wordprocessingShape">
                    <wps:wsp>
                      <wps:cNvSpPr/>
                      <wps:spPr>
                        <a:xfrm>
                          <a:off x="0" y="0"/>
                          <a:ext cx="2770560" cy="1896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769870" cy="1652905"/>
                                  <wp:effectExtent l="0" t="0" r="0" b="0"/>
                                  <wp:docPr id="3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descr=""/>
                                          <pic:cNvPicPr>
                                            <a:picLocks noChangeAspect="1" noChangeArrowheads="1"/>
                                          </pic:cNvPicPr>
                                        </pic:nvPicPr>
                                        <pic:blipFill>
                                          <a:blip r:embed="rId11"/>
                                          <a:stretch>
                                            <a:fillRect/>
                                          </a:stretch>
                                        </pic:blipFill>
                                        <pic:spPr bwMode="auto">
                                          <a:xfrm>
                                            <a:off x="0" y="0"/>
                                            <a:ext cx="2769870" cy="1652905"/>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color w:val="auto"/>
                                <w:sz w:val="16"/>
                                <w:szCs w:val="16"/>
                              </w:rPr>
                              <w:t>: Quelles catégories perdraient avec cette mesure ?</w:t>
                            </w:r>
                          </w:p>
                        </w:txbxContent>
                      </wps:txbx>
                      <wps:bodyPr lIns="0" rIns="0" tIns="0" bIns="0">
                        <a:noAutofit/>
                      </wps:bodyPr>
                    </wps:wsp>
                  </a:graphicData>
                </a:graphic>
              </wp:inline>
            </w:drawing>
          </mc:Choice>
          <mc:Fallback>
            <w:pict>
              <v:rect id="shape_0" stroked="f" style="position:absolute;margin-left:0pt;margin-top:-149.35pt;width:218.1pt;height:149.25pt;mso-position-vertical:top" wp14:anchorId="28075CA4">
                <w10:wrap type="square"/>
                <v:fill o:detectmouseclick="t" on="false"/>
                <v:stroke color="#3465a4" joinstyle="round" endcap="flat"/>
                <v:textbox>
                  <w:txbxContent>
                    <w:p>
                      <w:pPr>
                        <w:pStyle w:val="Figure"/>
                        <w:spacing w:before="120" w:after="120"/>
                        <w:rPr/>
                      </w:pPr>
                      <w:r>
                        <w:rPr/>
                        <w:drawing>
                          <wp:inline distT="0" distB="0" distL="0" distR="0">
                            <wp:extent cx="2769870" cy="1652905"/>
                            <wp:effectExtent l="0" t="0" r="0" b="0"/>
                            <wp:docPr id="3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descr=""/>
                                    <pic:cNvPicPr>
                                      <a:picLocks noChangeAspect="1" noChangeArrowheads="1"/>
                                    </pic:cNvPicPr>
                                  </pic:nvPicPr>
                                  <pic:blipFill>
                                    <a:blip r:embed="rId11"/>
                                    <a:stretch>
                                      <a:fillRect/>
                                    </a:stretch>
                                  </pic:blipFill>
                                  <pic:spPr bwMode="auto">
                                    <a:xfrm>
                                      <a:off x="0" y="0"/>
                                      <a:ext cx="2769870" cy="1652905"/>
                                    </a:xfrm>
                                    <a:prstGeom prst="rect">
                                      <a:avLst/>
                                    </a:prstGeom>
                                  </pic:spPr>
                                </pic:pic>
                              </a:graphicData>
                            </a:graphic>
                          </wp:inline>
                        </w:drawing>
                      </w:r>
                      <w:r>
                        <w:rPr>
                          <w:vanish/>
                          <w:color w:val="auto"/>
                        </w:rPr>
                        <w:br/>
                      </w:r>
                      <w:r>
                        <w:rPr>
                          <w:color w:val="auto"/>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color w:val="auto"/>
                          <w:sz w:val="16"/>
                          <w:szCs w:val="16"/>
                        </w:rPr>
                        <w:t>: Quelles catégories perdraient avec cette mesure ?</w:t>
                      </w:r>
                    </w:p>
                  </w:txbxContent>
                </v:textbox>
              </v:rect>
            </w:pict>
          </mc:Fallback>
        </mc:AlternateContent>
      </w:r>
    </w:p>
    <w:p>
      <w:pPr>
        <w:pStyle w:val="Normal"/>
        <w:spacing w:lineRule="auto" w:line="240" w:before="240" w:after="240"/>
        <w:jc w:val="both"/>
        <w:rPr>
          <w:rFonts w:ascii="Tahoma" w:hAnsi="Tahoma" w:eastAsia="Tahoma" w:cs="Tahoma"/>
        </w:rPr>
      </w:pPr>
      <w:r>
        <w:rPr>
          <w:rFonts w:eastAsia="Tahoma" w:cs="Tahoma" w:ascii="Tahoma" w:hAnsi="Tahoma"/>
        </w:rPr>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Quelles politiques climatiques en l’absence de taxe carbone ?</w:t>
      </w:r>
    </w:p>
    <w:p>
      <w:pPr>
        <w:pStyle w:val="Normal"/>
        <w:spacing w:lineRule="auto" w:line="240" w:before="240" w:after="240"/>
        <w:jc w:val="both"/>
        <w:rPr/>
      </w:pPr>
      <w:r>
        <w:rPr>
          <w:rFonts w:eastAsia="Tahoma" w:cs="Tahoma" w:ascii="Tahoma" w:hAnsi="Tahoma"/>
        </w:rPr>
        <w:t>Si on en croit leurs réponses, 65% des Français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l’offre de transports non polluants ». Alors que 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pPr>
        <w:pStyle w:val="Normal"/>
        <w:spacing w:lineRule="auto" w:line="240" w:before="240" w:after="240"/>
        <w:jc w:val="both"/>
        <w:rPr/>
      </w:pPr>
      <w:r>
        <w:rPr>
          <w:rFonts w:eastAsia="Tahoma" w:cs="Tahoma" w:ascii="Tahoma" w:hAnsi="Tahoma"/>
        </w:rPr>
        <w:t xml:space="preserve">Concernant les mesures soutenues, les Français préfèrent des normes et des régulations plutôt que des taxes (à l’exception d’une taxe sur le kérosène). Ainsi, le rattrapage de la fiscalité du diesel sur celle de l’essence est rejeté par 59% des répondants, avec un rejet très marqué des ruraux et des utilisateurs de véhicules diesels. Aussi, la Figure 9 montre que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Pr>
          <w:rFonts w:eastAsia="Tahoma" w:cs="Tahoma" w:ascii="Tahoma" w:hAnsi="Tahoma"/>
          <w:color w:val="00000A"/>
        </w:rPr>
        <w:t xml:space="preserve">Ce constat est cohérent avec d’autres études réalisées dans plusieurs autres pays européens[7]. </w:t>
      </w:r>
      <w:r>
        <w:rPr>
          <w:rFonts w:eastAsia="Tahoma" w:cs="Tahoma" w:ascii="Tahoma" w:hAnsi="Tahoma"/>
        </w:rPr>
        <w:t>De façon générale,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w:t>
      </w:r>
      <w:bookmarkStart w:id="1" w:name="_GoBack"/>
      <w:bookmarkEnd w:id="1"/>
      <w:r>
        <w:rPr>
          <w:rFonts w:eastAsia="Tahoma" w:cs="Tahoma" w:ascii="Tahoma" w:hAnsi="Tahoma"/>
        </w:rPr>
        <w:t xml:space="preserve">ologiques, qui leur semblent plus efficaces et plus justes. </w:t>
      </w:r>
      <w:r>
        <w:rPr>
          <w:rFonts w:eastAsia="Tahoma" w:cs="Tahoma" w:ascii="Tahoma" w:hAnsi="Tahoma"/>
          <w:color w:val="00000A"/>
        </w:rPr>
        <w:t xml:space="preserve"> Enfin, nous observons une corrélation positive entre les connaissances sur le changement climatique, la préoccupation concernant ses effets, et le soutien aux politiques climatiques, suggérant qu’une campagne d’information sur le changement climatique rendrait plus acceptable des mesures écologiques.</w:t>
      </w:r>
    </w:p>
    <w:p>
      <w:pPr>
        <w:pStyle w:val="Normal"/>
        <w:spacing w:lineRule="auto" w:line="240" w:before="240" w:after="240"/>
        <w:jc w:val="both"/>
        <w:rPr/>
      </w:pPr>
      <w:r>
        <w:rPr/>
        <mc:AlternateContent>
          <mc:Choice Requires="wps">
            <w:drawing>
              <wp:inline distT="0" distB="0" distL="0" distR="0" wp14:anchorId="502710DA">
                <wp:extent cx="2881630" cy="1897380"/>
                <wp:effectExtent l="0" t="0" r="0" b="0"/>
                <wp:docPr id="37" name=""/>
                <a:graphic xmlns:a="http://schemas.openxmlformats.org/drawingml/2006/main">
                  <a:graphicData uri="http://schemas.microsoft.com/office/word/2010/wordprocessingShape">
                    <wps:wsp>
                      <wps:cNvSpPr/>
                      <wps:spPr>
                        <a:xfrm>
                          <a:off x="0" y="0"/>
                          <a:ext cx="2881080" cy="18968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880360" cy="1653540"/>
                                  <wp:effectExtent l="0" t="0" r="0" b="0"/>
                                  <wp:docPr id="3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descr=""/>
                                          <pic:cNvPicPr>
                                            <a:picLocks noChangeAspect="1" noChangeArrowheads="1"/>
                                          </pic:cNvPicPr>
                                        </pic:nvPicPr>
                                        <pic:blipFill>
                                          <a:blip r:embed="rId12"/>
                                          <a:stretch>
                                            <a:fillRect/>
                                          </a:stretch>
                                        </pic:blipFill>
                                        <pic:spPr bwMode="auto">
                                          <a:xfrm>
                                            <a:off x="0" y="0"/>
                                            <a:ext cx="2880360" cy="1653540"/>
                                          </a:xfrm>
                                          <a:prstGeom prst="rect">
                                            <a:avLst/>
                                          </a:prstGeom>
                                        </pic:spPr>
                                      </pic:pic>
                                    </a:graphicData>
                                  </a:graphic>
                                </wp:inline>
                              </w:drawing>
                            </w:r>
                            <w:r>
                              <w:rPr>
                                <w:vanish/>
                                <w:color w:val="auto"/>
                              </w:rPr>
                              <w:br/>
                            </w:r>
                            <w:r>
                              <w:rPr>
                                <w:color w:val="auto"/>
                                <w:sz w:val="16"/>
                                <w:szCs w:val="16"/>
                              </w:rPr>
                              <w:t>Figure 9: Seriez-vous favorable aux mesures suivantes ?</w:t>
                            </w:r>
                          </w:p>
                        </w:txbxContent>
                      </wps:txbx>
                      <wps:bodyPr lIns="0" rIns="0" tIns="0" bIns="0">
                        <a:noAutofit/>
                      </wps:bodyPr>
                    </wps:wsp>
                  </a:graphicData>
                </a:graphic>
              </wp:inline>
            </w:drawing>
          </mc:Choice>
          <mc:Fallback>
            <w:pict>
              <v:rect id="shape_0" stroked="f" style="position:absolute;margin-left:0pt;margin-top:-149.4pt;width:226.8pt;height:149.3pt;mso-position-vertical:top" wp14:anchorId="502710DA">
                <w10:wrap type="square"/>
                <v:fill o:detectmouseclick="t" on="false"/>
                <v:stroke color="#3465a4" joinstyle="round" endcap="flat"/>
                <v:textbox>
                  <w:txbxContent>
                    <w:p>
                      <w:pPr>
                        <w:pStyle w:val="Figure"/>
                        <w:spacing w:before="120" w:after="120"/>
                        <w:rPr/>
                      </w:pPr>
                      <w:r>
                        <w:rPr/>
                        <w:drawing>
                          <wp:inline distT="0" distB="0" distL="0" distR="0">
                            <wp:extent cx="2880360" cy="1653540"/>
                            <wp:effectExtent l="0" t="0" r="0" b="0"/>
                            <wp:docPr id="4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descr=""/>
                                    <pic:cNvPicPr>
                                      <a:picLocks noChangeAspect="1" noChangeArrowheads="1"/>
                                    </pic:cNvPicPr>
                                  </pic:nvPicPr>
                                  <pic:blipFill>
                                    <a:blip r:embed="rId12"/>
                                    <a:stretch>
                                      <a:fillRect/>
                                    </a:stretch>
                                  </pic:blipFill>
                                  <pic:spPr bwMode="auto">
                                    <a:xfrm>
                                      <a:off x="0" y="0"/>
                                      <a:ext cx="2880360" cy="1653540"/>
                                    </a:xfrm>
                                    <a:prstGeom prst="rect">
                                      <a:avLst/>
                                    </a:prstGeom>
                                  </pic:spPr>
                                </pic:pic>
                              </a:graphicData>
                            </a:graphic>
                          </wp:inline>
                        </w:drawing>
                      </w:r>
                      <w:r>
                        <w:rPr>
                          <w:vanish/>
                          <w:color w:val="auto"/>
                        </w:rPr>
                        <w:br/>
                      </w:r>
                      <w:r>
                        <w:rPr>
                          <w:color w:val="auto"/>
                          <w:sz w:val="16"/>
                          <w:szCs w:val="16"/>
                        </w:rPr>
                        <w:t>Figure 9: Seriez-vous favorable aux mesures suivantes ?</w:t>
                      </w:r>
                    </w:p>
                  </w:txbxContent>
                </v:textbox>
              </v:rect>
            </w:pict>
          </mc:Fallback>
        </mc:AlternateContent>
      </w:r>
      <w:r>
        <w:rPr/>
        <mc:AlternateContent>
          <mc:Choice Requires="wps">
            <w:drawing>
              <wp:inline distT="0" distB="0" distL="0" distR="0" wp14:anchorId="04354AF7">
                <wp:extent cx="2869565" cy="1910080"/>
                <wp:effectExtent l="0" t="0" r="0" b="0"/>
                <wp:docPr id="41" name=""/>
                <a:graphic xmlns:a="http://schemas.openxmlformats.org/drawingml/2006/main">
                  <a:graphicData uri="http://schemas.microsoft.com/office/word/2010/wordprocessingShape">
                    <wps:wsp>
                      <wps:cNvSpPr/>
                      <wps:spPr>
                        <a:xfrm>
                          <a:off x="0" y="0"/>
                          <a:ext cx="2868840" cy="19094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868295" cy="1543050"/>
                                  <wp:effectExtent l="0" t="0" r="0" b="0"/>
                                  <wp:docPr id="4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png" descr=""/>
                                          <pic:cNvPicPr>
                                            <a:picLocks noChangeAspect="1" noChangeArrowheads="1"/>
                                          </pic:cNvPicPr>
                                        </pic:nvPicPr>
                                        <pic:blipFill>
                                          <a:blip r:embed="rId13"/>
                                          <a:stretch>
                                            <a:fillRect/>
                                          </a:stretch>
                                        </pic:blipFill>
                                        <pic:spPr bwMode="auto">
                                          <a:xfrm>
                                            <a:off x="0" y="0"/>
                                            <a:ext cx="2868295" cy="1543050"/>
                                          </a:xfrm>
                                          <a:prstGeom prst="rect">
                                            <a:avLst/>
                                          </a:prstGeom>
                                        </pic:spPr>
                                      </pic:pic>
                                    </a:graphicData>
                                  </a:graphic>
                                </wp:inline>
                              </w:drawing>
                            </w:r>
                            <w:r>
                              <w:rPr>
                                <w:vanish/>
                                <w:color w:val="auto"/>
                                <w:sz w:val="16"/>
                                <w:szCs w:val="16"/>
                              </w:rPr>
                              <w:br/>
                            </w:r>
                            <w:r>
                              <w:rPr>
                                <w:color w:val="auto"/>
                                <w:sz w:val="16"/>
                                <w:szCs w:val="16"/>
                              </w:rPr>
                              <w:t>Figure 10: Je serais favorable à la taxe carbone si les recettes étaient utilisées pour financer ...</w:t>
                            </w:r>
                          </w:p>
                        </w:txbxContent>
                      </wps:txbx>
                      <wps:bodyPr lIns="0" rIns="0" tIns="0" bIns="0">
                        <a:noAutofit/>
                      </wps:bodyPr>
                    </wps:wsp>
                  </a:graphicData>
                </a:graphic>
              </wp:inline>
            </w:drawing>
          </mc:Choice>
          <mc:Fallback>
            <w:pict>
              <v:rect id="shape_0" stroked="f" style="position:absolute;margin-left:0pt;margin-top:-150.4pt;width:225.85pt;height:150.3pt;mso-position-vertical:top" wp14:anchorId="04354AF7">
                <w10:wrap type="square"/>
                <v:fill o:detectmouseclick="t" on="false"/>
                <v:stroke color="#3465a4" joinstyle="round" endcap="flat"/>
                <v:textbox>
                  <w:txbxContent>
                    <w:p>
                      <w:pPr>
                        <w:pStyle w:val="Figure"/>
                        <w:spacing w:before="120" w:after="120"/>
                        <w:rPr/>
                      </w:pPr>
                      <w:r>
                        <w:rPr/>
                        <w:drawing>
                          <wp:inline distT="0" distB="0" distL="0" distR="0">
                            <wp:extent cx="2868295" cy="1543050"/>
                            <wp:effectExtent l="0" t="0" r="0" b="0"/>
                            <wp:docPr id="4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descr=""/>
                                    <pic:cNvPicPr>
                                      <a:picLocks noChangeAspect="1" noChangeArrowheads="1"/>
                                    </pic:cNvPicPr>
                                  </pic:nvPicPr>
                                  <pic:blipFill>
                                    <a:blip r:embed="rId13"/>
                                    <a:stretch>
                                      <a:fillRect/>
                                    </a:stretch>
                                  </pic:blipFill>
                                  <pic:spPr bwMode="auto">
                                    <a:xfrm>
                                      <a:off x="0" y="0"/>
                                      <a:ext cx="2868295" cy="1543050"/>
                                    </a:xfrm>
                                    <a:prstGeom prst="rect">
                                      <a:avLst/>
                                    </a:prstGeom>
                                  </pic:spPr>
                                </pic:pic>
                              </a:graphicData>
                            </a:graphic>
                          </wp:inline>
                        </w:drawing>
                      </w:r>
                      <w:r>
                        <w:rPr>
                          <w:vanish/>
                          <w:color w:val="auto"/>
                          <w:sz w:val="16"/>
                          <w:szCs w:val="16"/>
                        </w:rPr>
                        <w:br/>
                      </w:r>
                      <w:r>
                        <w:rPr>
                          <w:color w:val="auto"/>
                          <w:sz w:val="16"/>
                          <w:szCs w:val="16"/>
                        </w:rPr>
                        <w:t>Figure 10: Je serais favorable à la taxe carbone si les recettes étaient utilisées pour financer ...</w:t>
                      </w:r>
                    </w:p>
                  </w:txbxContent>
                </v:textbox>
              </v:rect>
            </w:pict>
          </mc:Fallback>
        </mc:AlternateConten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Conclusion</w:t>
      </w:r>
    </w:p>
    <w:p>
      <w:pPr>
        <w:pStyle w:val="Normal"/>
        <w:spacing w:lineRule="auto" w:line="240" w:before="240" w:after="240"/>
        <w:jc w:val="both"/>
        <w:rPr/>
      </w:pPr>
      <w:r>
        <w:rPr>
          <w:rFonts w:eastAsia="Tahoma" w:cs="Tahoma" w:ascii="Tahoma" w:hAnsi="Tahoma"/>
        </w:rPr>
        <w:t>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w:t>
      </w:r>
      <w:del w:id="43" w:author="Unknown Author" w:date="2019-10-24T23:22:36Z">
        <w:r>
          <w:rPr>
            <w:rFonts w:eastAsia="Tahoma" w:cs="Tahoma" w:ascii="Tahoma" w:hAnsi="Tahoma"/>
          </w:rPr>
          <w:delText xml:space="preserve"> clairement</w:delText>
        </w:r>
      </w:del>
      <w:r>
        <w:rPr>
          <w:rFonts w:eastAsia="Tahoma" w:cs="Tahoma" w:ascii="Tahoma" w:hAnsi="Tahoma"/>
        </w:rPr>
        <w:t xml:space="preserve">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 pour permettre un déploiement ultérieur de la fiscalité carbone, une taxe limitée au kérosène dont les recettes seraient reversées à chaque Français pourrait servir d’exemple convaincant en faveur des mesures incitatives, car la taxation du kérosène est largement approuvée.</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rPr>
      </w:pPr>
      <w:r>
        <w:rPr>
          <w:rFonts w:eastAsia="Tahoma" w:cs="Tahoma" w:ascii="Tahoma" w:hAnsi="Tahoma"/>
          <w:b/>
        </w:rPr>
        <w:t>Références</w:t>
      </w:r>
    </w:p>
    <w:p>
      <w:pPr>
        <w:pStyle w:val="Normal"/>
        <w:spacing w:lineRule="auto" w:line="240" w:before="240" w:after="240"/>
        <w:jc w:val="both"/>
        <w:rPr/>
      </w:pPr>
      <w:r>
        <w:rPr>
          <w:rFonts w:eastAsia="Tahoma" w:cs="Tahoma" w:ascii="Tahoma" w:hAnsi="Tahoma"/>
        </w:rPr>
        <w:t>ADEME (2018). Représentations sociales de l’effet de serre.</w:t>
      </w:r>
    </w:p>
    <w:p>
      <w:pPr>
        <w:pStyle w:val="Normal"/>
        <w:spacing w:lineRule="auto" w:line="240" w:before="240" w:after="240"/>
        <w:jc w:val="both"/>
        <w:rPr>
          <w:rFonts w:ascii="Tahoma" w:hAnsi="Tahoma" w:eastAsia="Tahoma" w:cs="Tahoma"/>
          <w:lang w:val="en-US"/>
        </w:rPr>
      </w:pPr>
      <w:r>
        <w:rPr>
          <w:rFonts w:eastAsia="Tahoma" w:cs="Tahoma" w:ascii="Tahoma" w:hAnsi="Tahoma"/>
          <w:lang w:val="en-US"/>
        </w:rPr>
        <w:t>S. Anderson, I. E. Marinescu, B. Shor (2019). « Can Pigou at the Polls Stop US Melting the Poles? »  Working Paper 26146, National Bureau of Economic Research.</w:t>
      </w:r>
    </w:p>
    <w:p>
      <w:pPr>
        <w:pStyle w:val="Normal"/>
        <w:spacing w:lineRule="auto" w:line="240" w:before="240" w:after="240"/>
        <w:jc w:val="both"/>
        <w:rPr>
          <w:rFonts w:ascii="Tahoma" w:hAnsi="Tahoma" w:eastAsia="Tahoma" w:cs="Tahoma"/>
        </w:rPr>
      </w:pPr>
      <w:r>
        <w:rPr>
          <w:rFonts w:eastAsia="Tahoma" w:cs="Tahoma" w:ascii="Tahoma" w:hAnsi="Tahoma"/>
          <w:lang w:val="en-US"/>
        </w:rPr>
        <w:t xml:space="preserve">M. Ben Jelloul, A. Bozio, T. Douenne, B. Fabre, C. Leroy (2019). </w:t>
      </w:r>
      <w:r>
        <w:rPr>
          <w:rFonts w:eastAsia="Tahoma" w:cs="Tahoma" w:ascii="Tahoma" w:hAnsi="Tahoma"/>
        </w:rPr>
        <w:t>« Budget 2019 : quels effets pour les ménages ? », Notes IPP, vol. 37, 11p.</w:t>
      </w:r>
    </w:p>
    <w:p>
      <w:pPr>
        <w:pStyle w:val="Normal"/>
        <w:spacing w:lineRule="auto" w:line="240" w:before="240" w:after="240"/>
        <w:jc w:val="both"/>
        <w:rPr>
          <w:rFonts w:ascii="Tahoma" w:hAnsi="Tahoma" w:eastAsia="Tahoma" w:cs="Tahoma"/>
        </w:rPr>
      </w:pPr>
      <w:r>
        <w:rPr>
          <w:rFonts w:eastAsia="Tahoma" w:cs="Tahoma" w:ascii="Tahoma" w:hAnsi="Tahoma"/>
          <w:lang w:val="en-US"/>
        </w:rPr>
        <w:t xml:space="preserve">D. Bureau, F. Henriet, K. Schubert (2019). </w:t>
      </w:r>
      <w:r>
        <w:rPr>
          <w:rFonts w:eastAsia="Tahoma" w:cs="Tahoma" w:ascii="Tahoma" w:hAnsi="Tahoma"/>
        </w:rPr>
        <w:t>« Pour le climat : une taxe juste, pas juste une taxe ». Les notes du conseil d’analyse économique, (50):12.</w:t>
      </w:r>
    </w:p>
    <w:p>
      <w:pPr>
        <w:pStyle w:val="Normal"/>
        <w:spacing w:lineRule="auto" w:line="240" w:before="240" w:after="240"/>
        <w:jc w:val="both"/>
        <w:rPr>
          <w:rFonts w:ascii="Tahoma" w:hAnsi="Tahoma" w:eastAsia="Tahoma" w:cs="Tahoma"/>
          <w:lang w:val="en-US"/>
        </w:rPr>
      </w:pPr>
      <w:r>
        <w:rPr>
          <w:rFonts w:eastAsia="Tahoma" w:cs="Tahoma" w:ascii="Tahoma" w:hAnsi="Tahoma"/>
        </w:rPr>
        <w:t xml:space="preserve">S. Carattini, M. Carvalho, S. Fankhauser (2018). </w:t>
      </w:r>
      <w:r>
        <w:rPr>
          <w:rFonts w:eastAsia="Tahoma" w:cs="Tahoma" w:ascii="Tahoma" w:hAnsi="Tahoma"/>
          <w:lang w:val="en-US"/>
        </w:rPr>
        <w:t xml:space="preserve">« Overcoming public resistance to carbon taxes ». Wiley Interdisciplinary Reviews: </w:t>
      </w:r>
      <w:r>
        <w:rPr>
          <w:rFonts w:eastAsia="Tahoma" w:cs="Tahoma" w:ascii="Tahoma" w:hAnsi="Tahoma"/>
          <w:i/>
          <w:lang w:val="en-US"/>
        </w:rPr>
        <w:t>Climate Change</w:t>
      </w:r>
      <w:r>
        <w:rPr>
          <w:rFonts w:eastAsia="Tahoma" w:cs="Tahoma" w:ascii="Tahoma" w:hAnsi="Tahoma"/>
          <w:lang w:val="en-US"/>
        </w:rPr>
        <w:t>, 9(5):e531.</w:t>
      </w:r>
    </w:p>
    <w:p>
      <w:pPr>
        <w:pStyle w:val="Normal"/>
        <w:spacing w:lineRule="auto" w:line="240" w:before="240" w:after="240"/>
        <w:jc w:val="both"/>
        <w:rPr>
          <w:rFonts w:ascii="Tahoma" w:hAnsi="Tahoma" w:eastAsia="Tahoma" w:cs="Tahoma"/>
          <w:lang w:val="en-US"/>
        </w:rPr>
      </w:pPr>
      <w:r>
        <w:rPr>
          <w:rFonts w:eastAsia="Tahoma" w:cs="Tahoma" w:ascii="Tahoma" w:hAnsi="Tahoma"/>
          <w:lang w:val="en-US"/>
        </w:rPr>
        <w:t xml:space="preserve">T. Douenne (2019). « The vertical and horizontal distributive effects of energy taxes: a case study of a French policy », </w:t>
      </w:r>
      <w:r>
        <w:rPr>
          <w:rFonts w:eastAsia="Tahoma" w:cs="Tahoma" w:ascii="Tahoma" w:hAnsi="Tahoma"/>
          <w:i/>
          <w:lang w:val="en-US"/>
        </w:rPr>
        <w:t>The Energy Journal</w:t>
      </w:r>
      <w:r>
        <w:rPr>
          <w:rFonts w:eastAsia="Tahoma" w:cs="Tahoma" w:ascii="Tahoma" w:hAnsi="Tahoma"/>
          <w:lang w:val="en-US"/>
        </w:rPr>
        <w:t xml:space="preserve"> (Forthcoming)</w:t>
      </w:r>
    </w:p>
    <w:p>
      <w:pPr>
        <w:pStyle w:val="Normal"/>
        <w:spacing w:lineRule="auto" w:line="240" w:before="240" w:after="240"/>
        <w:jc w:val="both"/>
        <w:rPr>
          <w:rFonts w:ascii="Tahoma" w:hAnsi="Tahoma" w:eastAsia="Tahoma" w:cs="Tahoma"/>
          <w:lang w:val="en-US"/>
        </w:rPr>
      </w:pPr>
      <w:r>
        <w:rPr>
          <w:rFonts w:eastAsia="Tahoma" w:cs="Tahoma" w:ascii="Tahoma" w:hAnsi="Tahoma"/>
          <w:lang w:val="en-US"/>
        </w:rPr>
        <w:t xml:space="preserve">T. Douenne, A. Fabre (2019). « French Attitudes on Climate Change, Carbon Taxation and other Climate Policies », </w:t>
      </w:r>
      <w:r>
        <w:rPr>
          <w:rFonts w:eastAsia="Tahoma" w:cs="Tahoma" w:ascii="Tahoma" w:hAnsi="Tahoma"/>
          <w:i/>
          <w:lang w:val="en-US"/>
        </w:rPr>
        <w:t>Ecological Economics</w:t>
      </w:r>
      <w:r>
        <w:rPr>
          <w:rFonts w:eastAsia="Tahoma" w:cs="Tahoma" w:ascii="Tahoma" w:hAnsi="Tahoma"/>
          <w:lang w:val="en-US"/>
        </w:rPr>
        <w:t xml:space="preserve"> (Forthcoming)</w:t>
      </w:r>
    </w:p>
    <w:p>
      <w:pPr>
        <w:pStyle w:val="Normal"/>
        <w:spacing w:lineRule="auto" w:line="240" w:before="240" w:after="240"/>
        <w:jc w:val="both"/>
        <w:rPr>
          <w:rFonts w:ascii="Tahoma" w:hAnsi="Tahoma" w:eastAsia="Tahoma" w:cs="Tahoma"/>
        </w:rPr>
      </w:pPr>
      <w:r>
        <w:rPr>
          <w:rFonts w:eastAsia="Tahoma" w:cs="Tahoma" w:ascii="Tahoma" w:hAnsi="Tahoma"/>
          <w:lang w:val="en-US"/>
        </w:rPr>
        <w:t xml:space="preserve">T. Douenne, A. Fabre (2019). « Can We Reconcile French People with the Carbon Tax? </w:t>
      </w:r>
      <w:r>
        <w:rPr>
          <w:rFonts w:eastAsia="Tahoma" w:cs="Tahoma" w:ascii="Tahoma" w:hAnsi="Tahoma"/>
        </w:rPr>
        <w:t>Disentangling Beliefs from Preferences » FAERE Working Paper, 2019.10.</w:t>
      </w:r>
    </w:p>
    <w:p>
      <w:pPr>
        <w:pStyle w:val="Normal"/>
        <w:spacing w:lineRule="auto" w:line="240" w:before="240" w:after="240"/>
        <w:rPr>
          <w:rFonts w:ascii="Tahoma" w:hAnsi="Tahoma" w:eastAsia="Tahoma" w:cs="Tahoma"/>
        </w:rPr>
      </w:pPr>
      <w:r>
        <w:rPr>
          <w:rFonts w:eastAsia="Tahoma" w:cs="Tahoma" w:ascii="Tahoma" w:hAnsi="Tahoma"/>
        </w:rPr>
      </w:r>
    </w:p>
    <w:p>
      <w:pPr>
        <w:pStyle w:val="Normal"/>
        <w:spacing w:lineRule="auto" w:line="240" w:before="240" w:after="240"/>
        <w:rPr>
          <w:rFonts w:ascii="Tahoma" w:hAnsi="Tahoma" w:eastAsia="Tahoma" w:cs="Tahoma"/>
        </w:rPr>
      </w:pPr>
      <w:r>
        <w:rPr/>
        <mc:AlternateContent>
          <mc:Choice Requires="wps">
            <w:drawing>
              <wp:inline distT="0" distB="0" distL="0" distR="0" wp14:anchorId="3FDF68E6">
                <wp:extent cx="3175" cy="21590"/>
                <wp:effectExtent l="0" t="0" r="0" b="0"/>
                <wp:docPr id="45" name=""/>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7pt;width:0.15pt;height:1.6pt;mso-position-vertical:top" wp14:anchorId="3FDF68E6">
                <w10:wrap type="none"/>
                <v:fill o:detectmouseclick="t" type="solid" color2="#5f5f5f"/>
                <v:stroke color="#3465a4" joinstyle="round" endcap="flat"/>
              </v:rect>
            </w:pict>
          </mc:Fallback>
        </mc:AlternateContent>
      </w:r>
    </w:p>
    <w:p>
      <w:pPr>
        <w:pStyle w:val="Normal"/>
        <w:spacing w:lineRule="auto" w:line="240" w:before="240" w:after="240"/>
        <w:rPr>
          <w:rFonts w:ascii="Tahoma" w:hAnsi="Tahoma" w:eastAsia="Tahoma" w:cs="Tahoma"/>
        </w:rPr>
      </w:pPr>
      <w:r>
        <w:rPr>
          <w:rFonts w:eastAsia="Tahoma" w:cs="Tahoma" w:ascii="Tahoma" w:hAnsi="Tahoma"/>
        </w:rPr>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[1]</w:t>
      </w:r>
      <w:r>
        <w:rPr>
          <w:rFonts w:eastAsia="Tahoma" w:cs="Tahoma" w:ascii="Tahoma" w:hAnsi="Tahoma"/>
        </w:rPr>
        <w:t xml:space="preserve"> Ben Jelloul et al, « Budget 2019 : quels effets pour les ménages ? », Notes IPP, vol. 37, Jan 2019, 11p.</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[2]</w:t>
      </w:r>
      <w:r>
        <w:rPr>
          <w:rFonts w:eastAsia="Tahoma" w:cs="Tahoma" w:ascii="Tahoma" w:hAnsi="Tahoma"/>
        </w:rPr>
        <w:t xml:space="preserve"> Le questionnaire est disponible en ligne au lien suivant : preferences-pol.fr/doc_q.php#_e</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[3]</w:t>
      </w:r>
      <w:r>
        <w:rPr>
          <w:rFonts w:eastAsia="Tahoma" w:cs="Tahoma" w:ascii="Tahoma" w:hAnsi="Tahoma"/>
        </w:rPr>
        <w:t xml:space="preserve"> Nous utilisons des données appariées des enquêtes « Budget des Famille » et « Enquête Nationale Transports et Déplacements ».</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[4]</w:t>
      </w:r>
      <w:r>
        <w:rPr>
          <w:rFonts w:eastAsia="Tahoma" w:cs="Tahoma" w:ascii="Tahoma" w:hAnsi="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[5]</w:t>
      </w:r>
      <w:r>
        <w:rPr>
          <w:rFonts w:eastAsia="Tahoma" w:cs="Tahoma" w:ascii="Tahoma" w:hAnsi="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[6]</w:t>
      </w:r>
      <w:r>
        <w:rPr>
          <w:rFonts w:eastAsia="Tahoma" w:cs="Tahoma" w:ascii="Tahoma" w:hAnsi="Tahoma"/>
        </w:rPr>
        <w:t xml:space="preserve"> Cet effet de l’information, contraire à celui attendu, est connu sous le nom d’ « effet boomerang ». </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[7]</w:t>
      </w:r>
      <w:r>
        <w:rPr>
          <w:rFonts w:eastAsia="Tahoma" w:cs="Tahoma" w:ascii="Tahoma" w:hAnsi="Tahoma"/>
        </w:rPr>
        <w:t xml:space="preserve"> Voir Carattini et al (2018)</w:t>
      </w:r>
    </w:p>
    <w:p>
      <w:pPr>
        <w:pStyle w:val="Normal"/>
        <w:spacing w:lineRule="auto" w:line="240" w:before="240" w:after="240"/>
        <w:rPr>
          <w:rFonts w:ascii="Tahoma" w:hAnsi="Tahoma" w:eastAsia="Tahoma" w:cs="Tahoma"/>
        </w:rPr>
      </w:pPr>
      <w:r>
        <w:rPr>
          <w:rFonts w:eastAsia="Tahoma" w:cs="Tahoma" w:ascii="Tahoma" w:hAnsi="Tahoma"/>
        </w:rPr>
      </w:r>
    </w:p>
    <w:p>
      <w:pPr>
        <w:pStyle w:val="Normal"/>
        <w:spacing w:lineRule="auto" w:line="240" w:before="240" w:after="240"/>
        <w:rPr>
          <w:rFonts w:ascii="Tahoma" w:hAnsi="Tahoma" w:eastAsia="Tahoma" w:cs="Tahoma"/>
          <w:b/>
          <w:b/>
          <w:color w:val="0070C0"/>
        </w:rPr>
      </w:pPr>
      <w:r>
        <w:rPr>
          <w:rFonts w:eastAsia="Tahoma" w:cs="Tahoma" w:ascii="Tahoma" w:hAnsi="Tahoma"/>
          <w:b/>
          <w:color w:val="0070C0"/>
        </w:rPr>
      </w:r>
    </w:p>
    <w:p>
      <w:pPr>
        <w:pStyle w:val="Normal"/>
        <w:rPr/>
      </w:pPr>
      <w:r>
        <w:rPr/>
      </w:r>
    </w:p>
    <w:sectPr>
      <w:type w:val="continuous"/>
      <w:pgSz w:w="11906" w:h="16838"/>
      <w:pgMar w:left="1133" w:right="1132" w:header="720" w:top="1440" w:footer="0" w:bottom="1440" w:gutter="0"/>
      <w:cols w:num="2" w:space="298"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9</w:t>
    </w:r>
    <w:r>
      <w:rPr/>
      <w:fldChar w:fldCharType="end"/>
    </w:r>
  </w:p>
</w:hdr>
</file>

<file path=word/settings.xml><?xml version="1.0" encoding="utf-8"?>
<w:settings xmlns:w="http://schemas.openxmlformats.org/wordprocessingml/2006/main">
  <w:zoom w:percent="140"/>
  <w:trackRevisions/>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basedOn w:val="Normal"/>
    <w:next w:val="Normal"/>
    <w:qFormat/>
    <w:pPr>
      <w:keepNext w:val="true"/>
      <w:keepLines/>
      <w:widowControl w:val="false"/>
      <w:bidi w:val="0"/>
      <w:spacing w:before="400" w:after="120"/>
      <w:jc w:val="left"/>
      <w:outlineLvl w:val="0"/>
    </w:pPr>
    <w:rPr>
      <w:sz w:val="40"/>
      <w:szCs w:val="40"/>
    </w:rPr>
  </w:style>
  <w:style w:type="paragraph" w:styleId="Heading2">
    <w:name w:val="Heading 2"/>
    <w:basedOn w:val="Normal"/>
    <w:next w:val="Normal"/>
    <w:qFormat/>
    <w:pPr>
      <w:keepNext w:val="true"/>
      <w:keepLines/>
      <w:widowControl w:val="false"/>
      <w:bidi w:val="0"/>
      <w:spacing w:before="360" w:after="120"/>
      <w:jc w:val="left"/>
      <w:outlineLvl w:val="1"/>
    </w:pPr>
    <w:rPr>
      <w:sz w:val="32"/>
      <w:szCs w:val="32"/>
    </w:rPr>
  </w:style>
  <w:style w:type="paragraph" w:styleId="Heading3">
    <w:name w:val="Heading 3"/>
    <w:basedOn w:val="Normal"/>
    <w:next w:val="Normal"/>
    <w:qFormat/>
    <w:pPr>
      <w:keepNext w:val="true"/>
      <w:keepLines/>
      <w:widowControl w:val="false"/>
      <w:bidi w:val="0"/>
      <w:spacing w:before="320" w:after="80"/>
      <w:jc w:val="left"/>
      <w:outlineLvl w:val="2"/>
    </w:pPr>
    <w:rPr>
      <w:color w:val="434343"/>
      <w:sz w:val="28"/>
      <w:szCs w:val="28"/>
    </w:rPr>
  </w:style>
  <w:style w:type="paragraph" w:styleId="Heading4">
    <w:name w:val="Heading 4"/>
    <w:basedOn w:val="Normal"/>
    <w:next w:val="Normal"/>
    <w:qFormat/>
    <w:pPr>
      <w:keepNext w:val="true"/>
      <w:keepLines/>
      <w:widowControl w:val="false"/>
      <w:bidi w:val="0"/>
      <w:spacing w:before="280" w:after="80"/>
      <w:jc w:val="left"/>
      <w:outlineLvl w:val="3"/>
    </w:pPr>
    <w:rPr>
      <w:color w:val="666666"/>
      <w:sz w:val="24"/>
      <w:szCs w:val="24"/>
    </w:rPr>
  </w:style>
  <w:style w:type="paragraph" w:styleId="Heading5">
    <w:name w:val="Heading 5"/>
    <w:basedOn w:val="Normal"/>
    <w:next w:val="Normal"/>
    <w:qFormat/>
    <w:pPr>
      <w:keepNext w:val="true"/>
      <w:keepLines/>
      <w:widowControl w:val="false"/>
      <w:bidi w:val="0"/>
      <w:spacing w:before="240" w:after="80"/>
      <w:jc w:val="left"/>
      <w:outlineLvl w:val="4"/>
    </w:pPr>
    <w:rPr>
      <w:color w:val="666666"/>
      <w:sz w:val="22"/>
    </w:rPr>
  </w:style>
  <w:style w:type="paragraph" w:styleId="Heading6">
    <w:name w:val="Heading 6"/>
    <w:basedOn w:val="Normal"/>
    <w:next w:val="Normal"/>
    <w:qFormat/>
    <w:pPr>
      <w:keepNext w:val="true"/>
      <w:keepLines/>
      <w:widowControl w:val="false"/>
      <w:bidi w:val="0"/>
      <w:spacing w:before="240" w:after="80"/>
      <w:jc w:val="left"/>
      <w:outlineLvl w:val="5"/>
    </w:pPr>
    <w:rPr>
      <w:i/>
      <w:color w:val="666666"/>
      <w:sz w:val="22"/>
    </w:rPr>
  </w:style>
  <w:style w:type="character" w:styleId="DefaultParagraphFont" w:default="1">
    <w:name w:val="Default Paragraph Font"/>
    <w:uiPriority w:val="1"/>
    <w:semiHidden/>
    <w:unhideWhenUsed/>
    <w:qFormat/>
    <w:rPr/>
  </w:style>
  <w:style w:type="character" w:styleId="ListLabel1" w:customStyle="1">
    <w:name w:val="ListLabel 1"/>
    <w:qFormat/>
    <w:rPr>
      <w:rFonts w:ascii="Tahoma" w:hAnsi="Tahoma" w:eastAsia="Tahoma" w:cs="Tahoma"/>
      <w:color w:val="1155CC"/>
      <w:u w:val="single"/>
    </w:rPr>
  </w:style>
  <w:style w:type="character" w:styleId="InternetLink" w:customStyle="1">
    <w:name w:val="Internet Link"/>
    <w:rPr>
      <w:color w:val="000080"/>
      <w:u w:val="single"/>
    </w:rPr>
  </w:style>
  <w:style w:type="character" w:styleId="ListLabel2" w:customStyle="1">
    <w:name w:val="ListLabel 2"/>
    <w:qFormat/>
    <w:rPr>
      <w:rFonts w:ascii="Tahoma" w:hAnsi="Tahoma" w:eastAsia="Tahoma" w:cs="Tahoma"/>
      <w:color w:val="1155CC"/>
      <w:u w:val="single"/>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45bc0"/>
    <w:rPr>
      <w:rFonts w:ascii="Tahoma" w:hAnsi="Tahoma" w:cs="Mangal"/>
      <w:sz w:val="16"/>
      <w:szCs w:val="14"/>
    </w:rPr>
  </w:style>
  <w:style w:type="character" w:styleId="CommentSubjectChar" w:customStyle="1">
    <w:name w:val="Comment Subject Char"/>
    <w:basedOn w:val="CommentTextChar"/>
    <w:link w:val="CommentSubject"/>
    <w:uiPriority w:val="99"/>
    <w:semiHidden/>
    <w:qFormat/>
    <w:rsid w:val="001046a2"/>
    <w:rPr>
      <w:rFonts w:cs="Mangal"/>
      <w:b/>
      <w:bCs/>
      <w:szCs w:val="18"/>
    </w:rPr>
  </w:style>
  <w:style w:type="character" w:styleId="ListLabel3">
    <w:name w:val="ListLabel 3"/>
    <w:qFormat/>
    <w:rPr/>
  </w:style>
  <w:style w:type="character" w:styleId="ListLabel4">
    <w:name w:val="ListLabel 4"/>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LOnormal"/>
    <w:next w:val="Normal"/>
    <w:qFormat/>
    <w:pPr>
      <w:keepNext w:val="true"/>
      <w:keepLines/>
      <w:spacing w:before="0" w:after="60"/>
    </w:pPr>
    <w:rPr>
      <w:sz w:val="52"/>
      <w:szCs w:val="52"/>
    </w:rPr>
  </w:style>
  <w:style w:type="paragraph" w:styleId="Subtitle">
    <w:name w:val="Subtitle"/>
    <w:basedOn w:val="LOnormal"/>
    <w:next w:val="Normal"/>
    <w:qFormat/>
    <w:pPr>
      <w:keepNext w:val="true"/>
      <w:keepLines/>
      <w:spacing w:before="0" w:after="320"/>
    </w:pPr>
    <w:rPr>
      <w:color w:val="666666"/>
      <w:sz w:val="30"/>
      <w:szCs w:val="30"/>
    </w:rPr>
  </w:style>
  <w:style w:type="paragraph" w:styleId="Header">
    <w:name w:val="Header"/>
    <w:basedOn w:val="Normal"/>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Annotationtext">
    <w:name w:val="annotation text"/>
    <w:basedOn w:val="Normal"/>
    <w:link w:val="CommentTextChar"/>
    <w:uiPriority w:val="99"/>
    <w:semiHidden/>
    <w:unhideWhenUsed/>
    <w:qFormat/>
    <w:pPr>
      <w:spacing w:lineRule="auto" w:line="240"/>
    </w:pPr>
    <w:rPr>
      <w:rFonts w:cs="Mangal"/>
      <w:sz w:val="20"/>
      <w:szCs w:val="18"/>
    </w:rPr>
  </w:style>
  <w:style w:type="paragraph" w:styleId="BalloonText">
    <w:name w:val="Balloon Text"/>
    <w:basedOn w:val="Normal"/>
    <w:link w:val="BalloonTextChar"/>
    <w:uiPriority w:val="99"/>
    <w:semiHidden/>
    <w:unhideWhenUsed/>
    <w:qFormat/>
    <w:rsid w:val="00245bc0"/>
    <w:pPr>
      <w:spacing w:lineRule="auto" w:line="240"/>
    </w:pPr>
    <w:rPr>
      <w:rFonts w:ascii="Tahoma" w:hAnsi="Tahoma" w:cs="Mangal"/>
      <w:sz w:val="16"/>
      <w:szCs w:val="14"/>
    </w:rPr>
  </w:style>
  <w:style w:type="paragraph" w:styleId="Annotationsubject">
    <w:name w:val="annotation subject"/>
    <w:basedOn w:val="Annotationtext"/>
    <w:link w:val="CommentSubjectChar"/>
    <w:uiPriority w:val="99"/>
    <w:semiHidden/>
    <w:unhideWhenUsed/>
    <w:qFormat/>
    <w:rsid w:val="001046a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alternatives-economiques.fr/part-differents-modes-de-transport-fonction-de-distance-domicile-travail-effectuee-actifs-ayant-un-0112201781570.html"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684F1-246B-4E4F-A5F0-1BAEB1E8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LibreOffice/6.0.7.3$Linux_X86_64 LibreOffice_project/00m0$Build-3</Application>
  <Pages>9</Pages>
  <Words>3881</Words>
  <Characters>21224</Characters>
  <CharactersWithSpaces>25065</CharactersWithSpaces>
  <Paragraphs>84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2019-10-22T20:29:00Z</dcterms:created>
  <dc:creator/>
  <dc:description/>
  <dc:language>fr-FR</dc:language>
  <cp:lastModifiedBy/>
  <dcterms:modified xsi:type="dcterms:W3CDTF">2019-10-25T00:39:12Z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